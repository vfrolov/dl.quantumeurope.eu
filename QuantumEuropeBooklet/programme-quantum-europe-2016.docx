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1C72DD1" w14:textId="0F6F0138" w:rsidR="00F0461E" w:rsidRPr="00C0524B" w:rsidRDefault="00274934" w:rsidP="00FC7E94">
      <w:pPr>
        <w:pStyle w:val="Title"/>
        <w:outlineLvl w:val="0"/>
      </w:pPr>
      <w:r>
        <w:t>Quantum Europe:</w:t>
      </w:r>
      <w:r>
        <w:br/>
        <w:t>A</w:t>
      </w:r>
      <w:r w:rsidRPr="00274934">
        <w:t xml:space="preserve"> New Era of Technology</w:t>
      </w:r>
    </w:p>
    <w:p w14:paraId="013591F5" w14:textId="77777777" w:rsidR="00F0461E" w:rsidRPr="00C0524B" w:rsidRDefault="00F0461E">
      <w:pPr>
        <w:spacing w:after="200"/>
      </w:pPr>
    </w:p>
    <w:tbl>
      <w:tblPr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053"/>
        <w:gridCol w:w="7520"/>
        <w:gridCol w:w="452"/>
      </w:tblGrid>
      <w:tr w:rsidR="00A14060" w:rsidRPr="00C0524B" w14:paraId="138B9C05" w14:textId="77777777" w:rsidTr="00384311"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2D0E2F" w14:textId="77777777" w:rsidR="00A14060" w:rsidRPr="00C0524B" w:rsidRDefault="00A14060" w:rsidP="00DF15F1">
            <w:pPr>
              <w:spacing w:after="0"/>
              <w:rPr>
                <w:b/>
              </w:rPr>
            </w:pPr>
            <w:r w:rsidRPr="00C0524B">
              <w:rPr>
                <w:b/>
              </w:rPr>
              <w:t>DAY 1</w:t>
            </w:r>
          </w:p>
        </w:tc>
        <w:tc>
          <w:tcPr>
            <w:tcW w:w="7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862B64" w14:textId="77777777" w:rsidR="00A14060" w:rsidRPr="00C0524B" w:rsidRDefault="00A14060" w:rsidP="00DF15F1">
            <w:pPr>
              <w:spacing w:after="0"/>
              <w:rPr>
                <w:b/>
              </w:rPr>
            </w:pPr>
            <w:r w:rsidRPr="00C0524B">
              <w:rPr>
                <w:b/>
              </w:rPr>
              <w:t>TUESDAY 17 MAY</w:t>
            </w:r>
          </w:p>
        </w:tc>
        <w:tc>
          <w:tcPr>
            <w:tcW w:w="452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3B8C8B" w14:textId="77777777" w:rsidR="00A14060" w:rsidRPr="00C0524B" w:rsidRDefault="00A14060" w:rsidP="00FC7E94">
            <w:pPr>
              <w:spacing w:after="0"/>
              <w:rPr>
                <w:b/>
              </w:rPr>
            </w:pPr>
            <w:r w:rsidRPr="00C0524B">
              <w:t xml:space="preserve"> </w:t>
            </w:r>
          </w:p>
        </w:tc>
      </w:tr>
      <w:tr w:rsidR="00A14060" w:rsidRPr="00C0524B" w14:paraId="5F4173EF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ED3877" w14:textId="77777777" w:rsidR="00A14060" w:rsidRPr="00C0524B" w:rsidRDefault="00A14060" w:rsidP="00FC7E94">
            <w:pPr>
              <w:spacing w:after="0"/>
            </w:pPr>
            <w:r w:rsidRPr="00C0524B">
              <w:t>08:30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9C2677" w14:textId="77777777" w:rsidR="00A14060" w:rsidRPr="00C0524B" w:rsidRDefault="00A14060" w:rsidP="00AE6EE6">
            <w:pPr>
              <w:spacing w:after="0"/>
            </w:pPr>
            <w:r w:rsidRPr="00C0524B">
              <w:t>Registration and coffee/tea</w:t>
            </w:r>
          </w:p>
        </w:tc>
        <w:tc>
          <w:tcPr>
            <w:tcW w:w="452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7C792C" w14:textId="77777777" w:rsidR="00A14060" w:rsidRPr="00C0524B" w:rsidRDefault="00A14060" w:rsidP="00FC7E94">
            <w:pPr>
              <w:spacing w:after="0"/>
            </w:pPr>
          </w:p>
        </w:tc>
      </w:tr>
      <w:tr w:rsidR="00F0461E" w:rsidRPr="00C0524B" w14:paraId="48EB5F89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0987B1" w14:textId="43394B44" w:rsidR="00F0461E" w:rsidRPr="00C0524B" w:rsidRDefault="00DF15F1" w:rsidP="006C29C0">
            <w:pPr>
              <w:spacing w:after="0"/>
            </w:pPr>
            <w:r w:rsidRPr="00C0524B">
              <w:t>0</w:t>
            </w:r>
            <w:r w:rsidR="006A4C5B" w:rsidRPr="00C0524B">
              <w:t>9:</w:t>
            </w:r>
            <w:r w:rsidR="006C29C0">
              <w:t>15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A77269" w14:textId="77777777" w:rsidR="006B5E8A" w:rsidRPr="006B5E8A" w:rsidRDefault="006A4C5B" w:rsidP="00AE6EE6">
            <w:pPr>
              <w:spacing w:after="0"/>
            </w:pPr>
            <w:r w:rsidRPr="00C0524B">
              <w:t xml:space="preserve">Intro and welcome by </w:t>
            </w:r>
            <w:r w:rsidR="006C2CE5" w:rsidRPr="00AE6EE6">
              <w:t>by Henk Kamp, Minister of Economic Affairs</w:t>
            </w:r>
          </w:p>
        </w:tc>
        <w:tc>
          <w:tcPr>
            <w:tcW w:w="45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textDirection w:val="tbRl"/>
          </w:tcPr>
          <w:p w14:paraId="2FDCE935" w14:textId="77777777" w:rsidR="00F0461E" w:rsidRPr="00C0524B" w:rsidRDefault="007F201C" w:rsidP="00DF15F1">
            <w:pPr>
              <w:spacing w:after="200"/>
              <w:ind w:right="120"/>
            </w:pPr>
            <w:r>
              <w:t xml:space="preserve">Exhibition </w:t>
            </w:r>
            <w:r w:rsidR="006A4C5B" w:rsidRPr="00C0524B">
              <w:t>/</w:t>
            </w:r>
            <w:r>
              <w:t xml:space="preserve"> </w:t>
            </w:r>
            <w:r w:rsidR="006A4C5B" w:rsidRPr="00C0524B">
              <w:t>demonstrations</w:t>
            </w:r>
          </w:p>
        </w:tc>
      </w:tr>
      <w:tr w:rsidR="00F0461E" w:rsidRPr="00C0524B" w14:paraId="78CA8DBE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BCD6FA" w14:textId="650CC58C" w:rsidR="00F0461E" w:rsidRPr="00C0524B" w:rsidRDefault="00DF15F1" w:rsidP="00DF15F1">
            <w:pPr>
              <w:spacing w:after="0"/>
            </w:pPr>
            <w:r w:rsidRPr="00C0524B">
              <w:t>0</w:t>
            </w:r>
            <w:r w:rsidR="006B5E8A">
              <w:t>9:</w:t>
            </w:r>
            <w:r w:rsidR="006C29C0">
              <w:t>30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8FDDE1" w14:textId="77777777" w:rsidR="00F0461E" w:rsidRPr="00C0524B" w:rsidRDefault="006A4C5B" w:rsidP="00AE6EE6">
            <w:pPr>
              <w:spacing w:after="0"/>
            </w:pPr>
            <w:r w:rsidRPr="00C0524B">
              <w:t>Plenary: Alain Aspect</w:t>
            </w:r>
            <w:r w:rsidR="00114335" w:rsidRPr="00C0524B">
              <w:t xml:space="preserve">, </w:t>
            </w:r>
            <w:proofErr w:type="spellStart"/>
            <w:r w:rsidR="00757C30" w:rsidRPr="00C0524B">
              <w:t>Institut</w:t>
            </w:r>
            <w:proofErr w:type="spellEnd"/>
            <w:r w:rsidR="00757C30" w:rsidRPr="00C0524B">
              <w:t xml:space="preserve"> </w:t>
            </w:r>
            <w:proofErr w:type="spellStart"/>
            <w:r w:rsidR="00757C30" w:rsidRPr="00C0524B">
              <w:t>d'Optique</w:t>
            </w:r>
            <w:proofErr w:type="spellEnd"/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EF42" w14:textId="77777777" w:rsidR="00F0461E" w:rsidRPr="00C0524B" w:rsidRDefault="00F0461E" w:rsidP="00DF15F1">
            <w:pPr>
              <w:spacing w:after="200"/>
            </w:pPr>
          </w:p>
        </w:tc>
      </w:tr>
      <w:tr w:rsidR="00F0461E" w:rsidRPr="00C0524B" w14:paraId="371C8C17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AC98E7" w14:textId="36038851" w:rsidR="00F0461E" w:rsidRPr="00C0524B" w:rsidRDefault="006C2CE5" w:rsidP="00DF15F1">
            <w:pPr>
              <w:spacing w:after="0"/>
            </w:pPr>
            <w:r>
              <w:t>09:</w:t>
            </w:r>
            <w:r w:rsidR="006C29C0">
              <w:t>45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729888" w14:textId="77777777" w:rsidR="00F0461E" w:rsidRPr="00C0524B" w:rsidRDefault="006A4C5B" w:rsidP="00AE6EE6">
            <w:pPr>
              <w:spacing w:after="0"/>
            </w:pPr>
            <w:r w:rsidRPr="00C0524B">
              <w:t>Plenary:</w:t>
            </w:r>
            <w:r w:rsidR="007B3206">
              <w:t xml:space="preserve"> </w:t>
            </w:r>
            <w:r w:rsidRPr="00C0524B">
              <w:t xml:space="preserve">Michael </w:t>
            </w:r>
            <w:proofErr w:type="spellStart"/>
            <w:r w:rsidRPr="00C0524B">
              <w:t>Bolle</w:t>
            </w:r>
            <w:proofErr w:type="spellEnd"/>
            <w:r w:rsidR="00114335" w:rsidRPr="00C0524B">
              <w:t>,</w:t>
            </w:r>
            <w:r w:rsidR="006B649B" w:rsidRPr="00C0524B">
              <w:t xml:space="preserve"> Robert Bosch GmbH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F3E" w14:textId="77777777" w:rsidR="00F0461E" w:rsidRPr="00C0524B" w:rsidRDefault="00F0461E" w:rsidP="00DF15F1">
            <w:pPr>
              <w:spacing w:after="200"/>
            </w:pPr>
          </w:p>
        </w:tc>
      </w:tr>
      <w:tr w:rsidR="00F0461E" w:rsidRPr="00C0524B" w14:paraId="0B7D2250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371B88" w14:textId="35F3CDC6" w:rsidR="00F0461E" w:rsidRPr="00C0524B" w:rsidRDefault="006C29C0">
            <w:pPr>
              <w:spacing w:after="0"/>
            </w:pPr>
            <w:r>
              <w:t>10</w:t>
            </w:r>
            <w:r w:rsidR="007B3206">
              <w:t>:</w:t>
            </w:r>
            <w:r>
              <w:t>00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280DB2" w14:textId="77777777" w:rsidR="00F0461E" w:rsidRPr="00C0524B" w:rsidRDefault="006A4C5B" w:rsidP="00AE6EE6">
            <w:pPr>
              <w:spacing w:after="0"/>
            </w:pPr>
            <w:r w:rsidRPr="00C0524B">
              <w:t>Plenary: Mike Mayberry</w:t>
            </w:r>
            <w:r w:rsidR="00114335" w:rsidRPr="00C0524B">
              <w:t xml:space="preserve">, </w:t>
            </w:r>
            <w:r w:rsidRPr="00C0524B">
              <w:t>Intel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1E9B" w14:textId="77777777" w:rsidR="00F0461E" w:rsidRPr="00C0524B" w:rsidRDefault="00F0461E" w:rsidP="00DF15F1">
            <w:pPr>
              <w:spacing w:after="200"/>
            </w:pPr>
          </w:p>
        </w:tc>
      </w:tr>
      <w:tr w:rsidR="00F0461E" w:rsidRPr="00C0524B" w14:paraId="1284BF82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9A1028" w14:textId="652A074F" w:rsidR="00F0461E" w:rsidRPr="00C0524B" w:rsidRDefault="007B3206">
            <w:pPr>
              <w:spacing w:after="0"/>
            </w:pPr>
            <w:r>
              <w:t>10:</w:t>
            </w:r>
            <w:r w:rsidR="006C29C0">
              <w:t>15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6AB81A" w14:textId="77777777" w:rsidR="00F0461E" w:rsidRPr="00C0524B" w:rsidRDefault="006C2CE5" w:rsidP="00AE6EE6">
            <w:pPr>
              <w:spacing w:after="0"/>
            </w:pPr>
            <w:r w:rsidRPr="00AE6EE6">
              <w:t>Ceremony for the hand-over of the Manifesto to Commissioner Oettinger and Minister Kamp</w:t>
            </w:r>
            <w:r w:rsidR="007C2AEE" w:rsidRPr="00AE6EE6">
              <w:t xml:space="preserve">. </w:t>
            </w:r>
            <w:r w:rsidRPr="00AE6EE6">
              <w:t xml:space="preserve">With: Alain Aspect, Paolo </w:t>
            </w:r>
            <w:proofErr w:type="spellStart"/>
            <w:r w:rsidRPr="00AE6EE6">
              <w:t>Bianco</w:t>
            </w:r>
            <w:proofErr w:type="spellEnd"/>
            <w:r w:rsidRPr="00AE6EE6">
              <w:t xml:space="preserve">, Michael </w:t>
            </w:r>
            <w:proofErr w:type="spellStart"/>
            <w:r w:rsidRPr="00AE6EE6">
              <w:t>Bolle</w:t>
            </w:r>
            <w:proofErr w:type="spellEnd"/>
            <w:r w:rsidRPr="00AE6EE6">
              <w:t xml:space="preserve">, </w:t>
            </w:r>
            <w:proofErr w:type="spellStart"/>
            <w:r w:rsidRPr="00AE6EE6">
              <w:t>Tommaso</w:t>
            </w:r>
            <w:proofErr w:type="spellEnd"/>
            <w:r w:rsidRPr="00AE6EE6">
              <w:t xml:space="preserve"> Calarco, Freeke</w:t>
            </w:r>
            <w:r w:rsidR="007C2AEE" w:rsidRPr="00AE6EE6">
              <w:t xml:space="preserve"> </w:t>
            </w:r>
            <w:r w:rsidRPr="00AE6EE6">
              <w:t xml:space="preserve">Heijman, Leo </w:t>
            </w:r>
            <w:proofErr w:type="spellStart"/>
            <w:r w:rsidRPr="00AE6EE6">
              <w:t>Kouwenhoven</w:t>
            </w:r>
            <w:proofErr w:type="spellEnd"/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BB07" w14:textId="77777777" w:rsidR="00F0461E" w:rsidRPr="00C0524B" w:rsidRDefault="00F0461E" w:rsidP="00DF15F1">
            <w:pPr>
              <w:spacing w:after="200"/>
            </w:pPr>
          </w:p>
        </w:tc>
      </w:tr>
      <w:tr w:rsidR="006C2CE5" w:rsidRPr="00C0524B" w14:paraId="2E6B49F6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B3880A" w14:textId="18674E7F" w:rsidR="006C2CE5" w:rsidRDefault="006C2CE5" w:rsidP="00C26C70">
            <w:pPr>
              <w:spacing w:after="0"/>
            </w:pPr>
            <w:r>
              <w:t>10:</w:t>
            </w:r>
            <w:r w:rsidR="006C29C0">
              <w:t>25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76A8BF" w14:textId="77777777" w:rsidR="006C2CE5" w:rsidRPr="007B3206" w:rsidRDefault="006C2CE5" w:rsidP="00AE6EE6">
            <w:pPr>
              <w:spacing w:after="0"/>
            </w:pPr>
            <w:proofErr w:type="spellStart"/>
            <w:r w:rsidRPr="00AE6EE6">
              <w:t>Günther</w:t>
            </w:r>
            <w:proofErr w:type="spellEnd"/>
            <w:r w:rsidRPr="00AE6EE6">
              <w:t xml:space="preserve"> </w:t>
            </w:r>
            <w:proofErr w:type="spellStart"/>
            <w:r w:rsidRPr="00AE6EE6">
              <w:t>Oettinger</w:t>
            </w:r>
            <w:proofErr w:type="spellEnd"/>
            <w:r w:rsidRPr="00AE6EE6">
              <w:t>, European Commissioner for Digital Economy and Society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7B4F" w14:textId="77777777" w:rsidR="006C2CE5" w:rsidRPr="00C0524B" w:rsidRDefault="006C2CE5" w:rsidP="00DF15F1">
            <w:pPr>
              <w:spacing w:after="200"/>
            </w:pPr>
          </w:p>
        </w:tc>
      </w:tr>
      <w:tr w:rsidR="006C2CE5" w:rsidRPr="00C0524B" w14:paraId="6ABB8A17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01280C" w14:textId="4E3B2E16" w:rsidR="006C2CE5" w:rsidRDefault="006C2CE5" w:rsidP="00DF15F1">
            <w:pPr>
              <w:spacing w:after="0"/>
            </w:pPr>
            <w:r>
              <w:t>10:</w:t>
            </w:r>
            <w:r w:rsidR="006C29C0">
              <w:t>3</w:t>
            </w:r>
            <w:r>
              <w:t>5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6A51B6" w14:textId="06E7066B" w:rsidR="006C2CE5" w:rsidRPr="00AE6EE6" w:rsidRDefault="006C2CE5" w:rsidP="00AE6EE6">
            <w:pPr>
              <w:spacing w:after="0"/>
            </w:pPr>
            <w:r w:rsidRPr="00AE6EE6">
              <w:t>Plenary: Leo Kouwenhoven, QuTech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AEE7" w14:textId="77777777" w:rsidR="006C2CE5" w:rsidRPr="00C0524B" w:rsidRDefault="006C2CE5" w:rsidP="00DF15F1">
            <w:pPr>
              <w:spacing w:after="200"/>
            </w:pPr>
          </w:p>
        </w:tc>
      </w:tr>
      <w:tr w:rsidR="006C2CE5" w:rsidRPr="00C0524B" w14:paraId="3CA5C470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AD7AB5" w14:textId="4F63D490" w:rsidR="006C2CE5" w:rsidRDefault="006C2CE5" w:rsidP="00DF15F1">
            <w:pPr>
              <w:spacing w:after="0"/>
            </w:pPr>
            <w:r>
              <w:t>10:</w:t>
            </w:r>
            <w:r w:rsidR="006C29C0">
              <w:t>45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49503E" w14:textId="77777777" w:rsidR="006C2CE5" w:rsidRPr="007B3206" w:rsidRDefault="006C2CE5" w:rsidP="00AE6EE6">
            <w:pPr>
              <w:spacing w:after="0"/>
            </w:pPr>
            <w:r w:rsidRPr="00AE6EE6">
              <w:t>Opening of the exhibition + coffee break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0FE0" w14:textId="77777777" w:rsidR="006C2CE5" w:rsidRPr="00C0524B" w:rsidRDefault="006C2CE5" w:rsidP="00DF15F1">
            <w:pPr>
              <w:spacing w:after="200"/>
            </w:pPr>
          </w:p>
        </w:tc>
      </w:tr>
      <w:tr w:rsidR="00F0461E" w:rsidRPr="00C0524B" w14:paraId="03FC8932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C5E21E" w14:textId="4E34948A" w:rsidR="00440D2E" w:rsidRDefault="007B3206" w:rsidP="00440D2E">
            <w:pPr>
              <w:spacing w:after="0"/>
              <w:rPr>
                <w:ins w:id="0" w:author="Vladimir Frolov" w:date="2016-05-04T15:02:00Z"/>
              </w:rPr>
            </w:pPr>
            <w:r>
              <w:t>11:</w:t>
            </w:r>
            <w:r w:rsidR="006C29C0">
              <w:t>15</w:t>
            </w:r>
            <w:ins w:id="1" w:author="Vladimir Frolov" w:date="2016-05-04T15:02:00Z">
              <w:r w:rsidR="00440D2E">
                <w:t xml:space="preserve"> </w:t>
              </w:r>
            </w:ins>
          </w:p>
          <w:p w14:paraId="3E6DE224" w14:textId="04806F25" w:rsidR="00F0461E" w:rsidRPr="00C0524B" w:rsidRDefault="00440D2E" w:rsidP="00440D2E">
            <w:pPr>
              <w:spacing w:after="0"/>
            </w:pPr>
            <w:ins w:id="2" w:author="Vladimir Frolov" w:date="2016-05-04T15:02:00Z">
              <w:r w:rsidRPr="007A2349">
                <w:rPr>
                  <w:sz w:val="18"/>
                  <w:szCs w:val="18"/>
                </w:rPr>
                <w:t>Room: Rijn</w:t>
              </w:r>
            </w:ins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8956AC" w14:textId="77777777" w:rsidR="00F36AA1" w:rsidRPr="007B3206" w:rsidRDefault="006A4C5B" w:rsidP="00FC7E94">
            <w:pPr>
              <w:spacing w:after="100"/>
            </w:pPr>
            <w:r w:rsidRPr="007B3206">
              <w:t>Panel discussion on quantum strategy in Europe</w:t>
            </w:r>
          </w:p>
          <w:p w14:paraId="67CEC4EC" w14:textId="77777777" w:rsidR="00F0461E" w:rsidRPr="007B3206" w:rsidRDefault="00F36AA1" w:rsidP="00656834">
            <w:pPr>
              <w:spacing w:after="100"/>
            </w:pPr>
            <w:r w:rsidRPr="007B3206">
              <w:t>Moderated</w:t>
            </w:r>
            <w:r w:rsidR="006A4C5B" w:rsidRPr="007B3206">
              <w:t xml:space="preserve"> by Cora van </w:t>
            </w:r>
            <w:proofErr w:type="spellStart"/>
            <w:r w:rsidR="006A4C5B" w:rsidRPr="007B3206">
              <w:t>Nieuwenhuizen</w:t>
            </w:r>
            <w:proofErr w:type="spellEnd"/>
            <w:r w:rsidR="007B3206">
              <w:t>, Member of European Parliament</w:t>
            </w:r>
          </w:p>
          <w:p w14:paraId="026573AB" w14:textId="77777777" w:rsidR="00F0461E" w:rsidRPr="007B3206" w:rsidRDefault="007B3206" w:rsidP="00FC7E94">
            <w:pPr>
              <w:spacing w:after="100"/>
            </w:pPr>
            <w:r w:rsidRPr="007B3206">
              <w:t>Reflection on spea</w:t>
            </w:r>
            <w:r>
              <w:t>kers by Krysta Svore, Microsoft</w:t>
            </w:r>
          </w:p>
          <w:p w14:paraId="09132A1C" w14:textId="77777777" w:rsidR="007F201C" w:rsidRDefault="00553DC9" w:rsidP="007B3206">
            <w:pPr>
              <w:spacing w:after="100"/>
            </w:pPr>
            <w:r w:rsidRPr="007B3206">
              <w:t>Panelists</w:t>
            </w:r>
            <w:r w:rsidR="007F201C">
              <w:t>:</w:t>
            </w:r>
          </w:p>
          <w:p w14:paraId="3F43367C" w14:textId="77777777" w:rsidR="007F201C" w:rsidRDefault="00DF15F1" w:rsidP="007B3206">
            <w:pPr>
              <w:spacing w:after="100"/>
            </w:pPr>
            <w:r w:rsidRPr="00C0524B">
              <w:t xml:space="preserve">Alain </w:t>
            </w:r>
            <w:r w:rsidR="007F201C">
              <w:t>Aspect,</w:t>
            </w:r>
            <w:r w:rsidR="007F201C" w:rsidRPr="00C0524B">
              <w:t xml:space="preserve"> </w:t>
            </w:r>
            <w:proofErr w:type="spellStart"/>
            <w:r w:rsidR="007F201C" w:rsidRPr="00C0524B">
              <w:t>Institut</w:t>
            </w:r>
            <w:proofErr w:type="spellEnd"/>
            <w:r w:rsidR="007F201C" w:rsidRPr="00C0524B">
              <w:t xml:space="preserve"> </w:t>
            </w:r>
            <w:proofErr w:type="spellStart"/>
            <w:r w:rsidR="007F201C" w:rsidRPr="00C0524B">
              <w:t>d'Optique</w:t>
            </w:r>
            <w:proofErr w:type="spellEnd"/>
          </w:p>
          <w:p w14:paraId="108E1A5E" w14:textId="77777777" w:rsidR="007F201C" w:rsidRDefault="00DF15F1" w:rsidP="007B3206">
            <w:pPr>
              <w:spacing w:after="100"/>
            </w:pPr>
            <w:r w:rsidRPr="00C0524B">
              <w:t xml:space="preserve">Michael </w:t>
            </w:r>
            <w:proofErr w:type="spellStart"/>
            <w:r w:rsidR="006A4C5B" w:rsidRPr="00C0524B">
              <w:t>Bolle</w:t>
            </w:r>
            <w:proofErr w:type="spellEnd"/>
            <w:r w:rsidR="006A4C5B" w:rsidRPr="00C0524B">
              <w:t xml:space="preserve">, </w:t>
            </w:r>
            <w:r w:rsidR="007F201C" w:rsidRPr="00C0524B">
              <w:t>Robert Bosch GmbH</w:t>
            </w:r>
          </w:p>
          <w:p w14:paraId="36963ED9" w14:textId="77777777" w:rsidR="007F201C" w:rsidRDefault="007B3206" w:rsidP="007B3206">
            <w:pPr>
              <w:spacing w:after="100"/>
            </w:pPr>
            <w:r w:rsidRPr="007B3206">
              <w:t xml:space="preserve">Leo Kouwenhoven, </w:t>
            </w:r>
            <w:r w:rsidR="007F201C">
              <w:t>QuTech</w:t>
            </w:r>
          </w:p>
          <w:p w14:paraId="3CF5D53D" w14:textId="77777777" w:rsidR="007F201C" w:rsidRDefault="00DF15F1" w:rsidP="007B3206">
            <w:pPr>
              <w:spacing w:after="100"/>
            </w:pPr>
            <w:r w:rsidRPr="00C0524B">
              <w:t xml:space="preserve">Mike </w:t>
            </w:r>
            <w:r w:rsidR="006A4C5B" w:rsidRPr="00C0524B">
              <w:t>Mayberry</w:t>
            </w:r>
            <w:r w:rsidR="007B3206">
              <w:t xml:space="preserve">, </w:t>
            </w:r>
            <w:r w:rsidR="007F201C">
              <w:t>Intel</w:t>
            </w:r>
          </w:p>
          <w:p w14:paraId="3E0246CC" w14:textId="77777777" w:rsidR="00F0461E" w:rsidRPr="00C0524B" w:rsidRDefault="00DF15F1" w:rsidP="00AE6EE6">
            <w:pPr>
              <w:spacing w:after="0"/>
            </w:pPr>
            <w:r w:rsidRPr="00C0524B">
              <w:t xml:space="preserve">Krysta </w:t>
            </w:r>
            <w:r w:rsidR="006A4C5B" w:rsidRPr="00C0524B">
              <w:t>Svore</w:t>
            </w:r>
            <w:r w:rsidR="007F201C">
              <w:t>, Microsoft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DE71" w14:textId="77777777" w:rsidR="00F0461E" w:rsidRPr="00C0524B" w:rsidRDefault="00F0461E" w:rsidP="00DF15F1">
            <w:pPr>
              <w:spacing w:after="200"/>
            </w:pPr>
          </w:p>
        </w:tc>
      </w:tr>
    </w:tbl>
    <w:p w14:paraId="0A27E543" w14:textId="77777777" w:rsidR="007B3206" w:rsidRDefault="007B3206">
      <w:r>
        <w:br w:type="page"/>
      </w:r>
    </w:p>
    <w:tbl>
      <w:tblPr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053"/>
        <w:gridCol w:w="1504"/>
        <w:gridCol w:w="1504"/>
        <w:gridCol w:w="1504"/>
        <w:gridCol w:w="1504"/>
        <w:gridCol w:w="1504"/>
        <w:gridCol w:w="452"/>
      </w:tblGrid>
      <w:tr w:rsidR="00F0461E" w:rsidRPr="00C0524B" w14:paraId="1C61B386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8C4819" w14:textId="77777777" w:rsidR="00F0461E" w:rsidRDefault="006A4C5B" w:rsidP="00DF15F1">
            <w:pPr>
              <w:spacing w:after="0"/>
              <w:rPr>
                <w:ins w:id="3" w:author="Vladimir Frolov" w:date="2016-05-04T15:01:00Z"/>
              </w:rPr>
            </w:pPr>
            <w:r w:rsidRPr="00C0524B">
              <w:lastRenderedPageBreak/>
              <w:t>1</w:t>
            </w:r>
            <w:r w:rsidR="006C29C0">
              <w:t>2</w:t>
            </w:r>
            <w:r w:rsidRPr="00C0524B">
              <w:t>:</w:t>
            </w:r>
            <w:r w:rsidR="006C29C0">
              <w:t>00</w:t>
            </w:r>
          </w:p>
          <w:p w14:paraId="3792E141" w14:textId="256875B5" w:rsidR="00440D2E" w:rsidRPr="00440D2E" w:rsidRDefault="00440D2E" w:rsidP="00DF15F1">
            <w:pPr>
              <w:spacing w:after="0"/>
              <w:rPr>
                <w:sz w:val="18"/>
                <w:szCs w:val="18"/>
                <w:rPrChange w:id="4" w:author="Vladimir Frolov" w:date="2016-05-04T15:02:00Z">
                  <w:rPr/>
                </w:rPrChange>
              </w:rPr>
            </w:pPr>
            <w:ins w:id="5" w:author="Vladimir Frolov" w:date="2016-05-04T15:01:00Z">
              <w:r w:rsidRPr="00440D2E">
                <w:rPr>
                  <w:sz w:val="18"/>
                  <w:szCs w:val="18"/>
                  <w:rPrChange w:id="6" w:author="Vladimir Frolov" w:date="2016-05-04T15:02:00Z">
                    <w:rPr/>
                  </w:rPrChange>
                </w:rPr>
                <w:t xml:space="preserve">Room: </w:t>
              </w:r>
            </w:ins>
            <w:ins w:id="7" w:author="Vladimir Frolov" w:date="2016-05-04T15:02:00Z">
              <w:r w:rsidRPr="00440D2E">
                <w:rPr>
                  <w:sz w:val="18"/>
                  <w:szCs w:val="18"/>
                  <w:rPrChange w:id="8" w:author="Vladimir Frolov" w:date="2016-05-04T15:02:00Z">
                    <w:rPr/>
                  </w:rPrChange>
                </w:rPr>
                <w:t>Rijn</w:t>
              </w:r>
            </w:ins>
          </w:p>
        </w:tc>
        <w:tc>
          <w:tcPr>
            <w:tcW w:w="75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D85102" w14:textId="77777777" w:rsidR="00F0461E" w:rsidRPr="007B3206" w:rsidRDefault="007B3206" w:rsidP="00FC7E94">
            <w:pPr>
              <w:spacing w:after="100"/>
            </w:pPr>
            <w:r w:rsidRPr="007B3206">
              <w:t>Panel discussion on</w:t>
            </w:r>
            <w:r w:rsidR="006A4C5B" w:rsidRPr="007B3206">
              <w:t xml:space="preserve"> </w:t>
            </w:r>
            <w:r>
              <w:t>q</w:t>
            </w:r>
            <w:r w:rsidR="006A4C5B" w:rsidRPr="007B3206">
              <w:t>uantum technology approaches within European member states</w:t>
            </w:r>
          </w:p>
          <w:p w14:paraId="3DA87DC3" w14:textId="77777777" w:rsidR="00646932" w:rsidRPr="00053091" w:rsidRDefault="00646932" w:rsidP="00646932">
            <w:pPr>
              <w:spacing w:after="100"/>
            </w:pPr>
            <w:r w:rsidRPr="00053091">
              <w:t xml:space="preserve">Chaired by </w:t>
            </w:r>
            <w:proofErr w:type="spellStart"/>
            <w:r w:rsidRPr="002D72E2">
              <w:t>Maive</w:t>
            </w:r>
            <w:proofErr w:type="spellEnd"/>
            <w:r w:rsidRPr="002D72E2">
              <w:t xml:space="preserve"> </w:t>
            </w:r>
            <w:proofErr w:type="spellStart"/>
            <w:r w:rsidRPr="002D72E2">
              <w:t>Rute</w:t>
            </w:r>
            <w:proofErr w:type="spellEnd"/>
            <w:r w:rsidRPr="00053091">
              <w:t>, JRC</w:t>
            </w:r>
          </w:p>
          <w:p w14:paraId="03ED78FC" w14:textId="77777777" w:rsidR="007B3206" w:rsidRPr="007B3206" w:rsidRDefault="007B3206" w:rsidP="007B3206">
            <w:pPr>
              <w:spacing w:after="100"/>
            </w:pPr>
            <w:r>
              <w:t>Panelists</w:t>
            </w:r>
            <w:r w:rsidR="007F201C">
              <w:t>:</w:t>
            </w:r>
          </w:p>
          <w:p w14:paraId="4847188A" w14:textId="77777777" w:rsidR="007F201C" w:rsidRPr="007B3206" w:rsidRDefault="007F201C" w:rsidP="007F201C">
            <w:pPr>
              <w:spacing w:after="100"/>
            </w:pPr>
            <w:r w:rsidRPr="007B3206">
              <w:t xml:space="preserve">Vladimir </w:t>
            </w:r>
            <w:proofErr w:type="spellStart"/>
            <w:r w:rsidRPr="007B3206">
              <w:t>Buzek</w:t>
            </w:r>
            <w:proofErr w:type="spellEnd"/>
            <w:r w:rsidRPr="007B3206">
              <w:t>, Slovak Academy of Sciences</w:t>
            </w:r>
          </w:p>
          <w:p w14:paraId="6A853A6D" w14:textId="77777777" w:rsidR="007F201C" w:rsidRPr="007B3206" w:rsidRDefault="007F201C" w:rsidP="007F201C">
            <w:pPr>
              <w:spacing w:after="100"/>
            </w:pPr>
            <w:r w:rsidRPr="007B3206">
              <w:t xml:space="preserve">Freeke Heijman, </w:t>
            </w:r>
            <w:r>
              <w:t>Ministry of Economic Affairs, Netherlands</w:t>
            </w:r>
          </w:p>
          <w:p w14:paraId="141F4EB4" w14:textId="77777777" w:rsidR="004B4BC1" w:rsidRDefault="004B4BC1" w:rsidP="007F201C">
            <w:pPr>
              <w:spacing w:after="100"/>
            </w:pPr>
            <w:r w:rsidRPr="004B4BC1">
              <w:t xml:space="preserve">Paul </w:t>
            </w:r>
            <w:proofErr w:type="spellStart"/>
            <w:r w:rsidRPr="004B4BC1">
              <w:t>Indelicato</w:t>
            </w:r>
            <w:proofErr w:type="spellEnd"/>
            <w:r>
              <w:t xml:space="preserve">, </w:t>
            </w:r>
            <w:proofErr w:type="spellStart"/>
            <w:r w:rsidRPr="004B4BC1">
              <w:t>Universite</w:t>
            </w:r>
            <w:proofErr w:type="spellEnd"/>
            <w:r w:rsidRPr="004B4BC1">
              <w:t>́ Pierre et Marie Curie</w:t>
            </w:r>
          </w:p>
          <w:p w14:paraId="101B0079" w14:textId="77777777" w:rsidR="007F201C" w:rsidRPr="007B3206" w:rsidRDefault="007F201C" w:rsidP="007F201C">
            <w:pPr>
              <w:spacing w:after="100"/>
            </w:pPr>
            <w:r w:rsidRPr="007B3206">
              <w:t>Sir Peter Knight, UK Quantum Technology Initiative Strategy Advisory Board</w:t>
            </w:r>
          </w:p>
          <w:p w14:paraId="76EDD475" w14:textId="77777777" w:rsidR="00F0461E" w:rsidRPr="00C0524B" w:rsidRDefault="002432CD">
            <w:pPr>
              <w:spacing w:after="0"/>
            </w:pPr>
            <w:r w:rsidRPr="00C0524B">
              <w:t>Anna</w:t>
            </w:r>
            <w:r w:rsidR="006A4C5B" w:rsidRPr="00C0524B">
              <w:t xml:space="preserve"> </w:t>
            </w:r>
            <w:proofErr w:type="spellStart"/>
            <w:r w:rsidR="006A4C5B" w:rsidRPr="00C0524B">
              <w:t>Plater</w:t>
            </w:r>
            <w:proofErr w:type="spellEnd"/>
            <w:r w:rsidR="00114335" w:rsidRPr="00C0524B">
              <w:t xml:space="preserve">, </w:t>
            </w:r>
            <w:r w:rsidR="00955B7C">
              <w:t>National Science Centre</w:t>
            </w:r>
            <w:r w:rsidR="007B3206">
              <w:t>,</w:t>
            </w:r>
            <w:r w:rsidR="00955B7C">
              <w:t xml:space="preserve"> </w:t>
            </w:r>
            <w:r w:rsidR="006A4C5B" w:rsidRPr="00C0524B">
              <w:t>Pol</w:t>
            </w:r>
            <w:r w:rsidR="00955B7C">
              <w:t>and</w:t>
            </w:r>
          </w:p>
        </w:tc>
        <w:tc>
          <w:tcPr>
            <w:tcW w:w="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76AE" w14:textId="77777777" w:rsidR="00F0461E" w:rsidRPr="00C0524B" w:rsidRDefault="00F0461E" w:rsidP="00DF15F1">
            <w:pPr>
              <w:spacing w:after="200"/>
            </w:pPr>
          </w:p>
        </w:tc>
      </w:tr>
      <w:tr w:rsidR="00F0461E" w:rsidRPr="00C0524B" w14:paraId="23B80552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30EC00" w14:textId="787BDFCC" w:rsidR="00F0461E" w:rsidRPr="00C0524B" w:rsidRDefault="006A4C5B" w:rsidP="00FC7E94">
            <w:pPr>
              <w:spacing w:after="0"/>
            </w:pPr>
            <w:r w:rsidRPr="00C0524B">
              <w:t>12:</w:t>
            </w:r>
            <w:r w:rsidR="006C29C0">
              <w:t>45</w:t>
            </w:r>
          </w:p>
        </w:tc>
        <w:tc>
          <w:tcPr>
            <w:tcW w:w="75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DAB169" w14:textId="77777777" w:rsidR="00F0461E" w:rsidRPr="00C0524B" w:rsidRDefault="006A4C5B" w:rsidP="007B3206">
            <w:pPr>
              <w:spacing w:after="0"/>
            </w:pPr>
            <w:r w:rsidRPr="00C0524B">
              <w:t xml:space="preserve">Serge </w:t>
            </w:r>
            <w:proofErr w:type="spellStart"/>
            <w:r w:rsidRPr="00C0524B">
              <w:t>Haroche</w:t>
            </w:r>
            <w:proofErr w:type="spellEnd"/>
            <w:r w:rsidRPr="00C0524B">
              <w:t xml:space="preserve"> via video call</w:t>
            </w:r>
          </w:p>
        </w:tc>
        <w:tc>
          <w:tcPr>
            <w:tcW w:w="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FB43" w14:textId="77777777" w:rsidR="00F0461E" w:rsidRPr="00C0524B" w:rsidRDefault="00F0461E" w:rsidP="00DF15F1">
            <w:pPr>
              <w:spacing w:after="0"/>
            </w:pPr>
          </w:p>
        </w:tc>
      </w:tr>
      <w:tr w:rsidR="00F0461E" w:rsidRPr="00C0524B" w14:paraId="5BD7D5FD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B0D54E" w14:textId="43458B45" w:rsidR="00F0461E" w:rsidRPr="00C0524B" w:rsidRDefault="006A4C5B" w:rsidP="00FC7E94">
            <w:pPr>
              <w:spacing w:after="0"/>
            </w:pPr>
            <w:r w:rsidRPr="00C0524B">
              <w:t>12:</w:t>
            </w:r>
            <w:r w:rsidR="006C29C0">
              <w:t>50</w:t>
            </w:r>
          </w:p>
        </w:tc>
        <w:tc>
          <w:tcPr>
            <w:tcW w:w="75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F40C38" w14:textId="77777777" w:rsidR="00F0461E" w:rsidRPr="00C0524B" w:rsidRDefault="00656834" w:rsidP="00FC7E94">
            <w:pPr>
              <w:spacing w:after="0"/>
            </w:pPr>
            <w:r w:rsidRPr="00C0524B">
              <w:t>Lunch</w:t>
            </w:r>
          </w:p>
        </w:tc>
        <w:tc>
          <w:tcPr>
            <w:tcW w:w="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95FC" w14:textId="77777777" w:rsidR="00F0461E" w:rsidRPr="00C0524B" w:rsidRDefault="00F0461E" w:rsidP="00F36AA1">
            <w:pPr>
              <w:spacing w:after="0"/>
            </w:pPr>
          </w:p>
        </w:tc>
      </w:tr>
      <w:tr w:rsidR="00F0461E" w:rsidRPr="00C0524B" w14:paraId="3013C870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39250E" w14:textId="77777777" w:rsidR="00F0461E" w:rsidRPr="00C0524B" w:rsidRDefault="00DF15F1" w:rsidP="00757C30">
            <w:pPr>
              <w:spacing w:after="0"/>
            </w:pPr>
            <w:r w:rsidRPr="00C0524B">
              <w:t>14:00–</w:t>
            </w:r>
            <w:r w:rsidR="006A4C5B" w:rsidRPr="00C0524B">
              <w:t xml:space="preserve">15:30 Working sessions </w:t>
            </w:r>
            <w:r w:rsidR="006A4C5B" w:rsidRPr="00C0524B">
              <w:rPr>
                <w:sz w:val="16"/>
                <w:szCs w:val="16"/>
              </w:rPr>
              <w:t>on the scientific content of the Quantum Manifesto</w:t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4F2AE7" w14:textId="1748A91C" w:rsidR="00F0461E" w:rsidRPr="007B3206" w:rsidRDefault="006A4C5B" w:rsidP="00FC7E94">
            <w:pPr>
              <w:spacing w:after="100"/>
              <w:rPr>
                <w:b/>
                <w:sz w:val="18"/>
                <w:szCs w:val="18"/>
              </w:rPr>
            </w:pPr>
            <w:r w:rsidRPr="007B3206">
              <w:rPr>
                <w:b/>
                <w:sz w:val="18"/>
                <w:szCs w:val="18"/>
              </w:rPr>
              <w:t xml:space="preserve">Q </w:t>
            </w:r>
            <w:proofErr w:type="spellStart"/>
            <w:r w:rsidRPr="007B3206">
              <w:rPr>
                <w:b/>
                <w:sz w:val="18"/>
                <w:szCs w:val="18"/>
              </w:rPr>
              <w:t>Comm</w:t>
            </w:r>
            <w:proofErr w:type="spellEnd"/>
            <w:ins w:id="9" w:author="Vladimir Frolov" w:date="2016-05-04T15:01:00Z">
              <w:r w:rsidR="00440D2E">
                <w:rPr>
                  <w:b/>
                  <w:sz w:val="18"/>
                  <w:szCs w:val="18"/>
                </w:rPr>
                <w:br/>
              </w:r>
              <w:r w:rsidR="00440D2E" w:rsidRPr="007A2349">
                <w:rPr>
                  <w:sz w:val="14"/>
                  <w:szCs w:val="14"/>
                </w:rPr>
                <w:t xml:space="preserve">(Room: </w:t>
              </w:r>
              <w:r w:rsidR="00440D2E">
                <w:rPr>
                  <w:sz w:val="14"/>
                  <w:szCs w:val="14"/>
                </w:rPr>
                <w:t>Amstel 2</w:t>
              </w:r>
              <w:r w:rsidR="00440D2E" w:rsidRPr="007A2349">
                <w:rPr>
                  <w:sz w:val="14"/>
                  <w:szCs w:val="14"/>
                </w:rPr>
                <w:t>)</w:t>
              </w:r>
            </w:ins>
          </w:p>
          <w:p w14:paraId="292DCF31" w14:textId="77777777" w:rsidR="00DF15F1" w:rsidRPr="007B3206" w:rsidRDefault="002721A7" w:rsidP="00FC7E94">
            <w:pPr>
              <w:spacing w:after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Co-chairs:</w:t>
            </w:r>
            <w:r>
              <w:rPr>
                <w:sz w:val="18"/>
                <w:szCs w:val="18"/>
              </w:rPr>
              <w:br/>
            </w:r>
            <w:r w:rsidR="00DF15F1" w:rsidRPr="007B3206">
              <w:rPr>
                <w:sz w:val="18"/>
                <w:szCs w:val="18"/>
              </w:rPr>
              <w:t xml:space="preserve">Nicolas </w:t>
            </w:r>
            <w:r w:rsidR="006A4C5B" w:rsidRPr="007B3206">
              <w:rPr>
                <w:sz w:val="18"/>
                <w:szCs w:val="18"/>
              </w:rPr>
              <w:t>Gisi</w:t>
            </w:r>
            <w:r w:rsidR="00DF15F1" w:rsidRPr="007B3206">
              <w:rPr>
                <w:sz w:val="18"/>
                <w:szCs w:val="18"/>
              </w:rPr>
              <w:t>n, Universit</w:t>
            </w:r>
            <w:bookmarkStart w:id="10" w:name="_GoBack"/>
            <w:bookmarkEnd w:id="10"/>
            <w:r w:rsidR="00DF15F1" w:rsidRPr="007B3206">
              <w:rPr>
                <w:sz w:val="18"/>
                <w:szCs w:val="18"/>
              </w:rPr>
              <w:t>y of Geneva</w:t>
            </w:r>
            <w:r>
              <w:rPr>
                <w:sz w:val="18"/>
                <w:szCs w:val="18"/>
              </w:rPr>
              <w:t xml:space="preserve"> and Wolfgang </w:t>
            </w:r>
            <w:proofErr w:type="spellStart"/>
            <w:r w:rsidRPr="002721A7">
              <w:rPr>
                <w:sz w:val="18"/>
                <w:szCs w:val="18"/>
              </w:rPr>
              <w:t>Spahn</w:t>
            </w:r>
            <w:proofErr w:type="spellEnd"/>
            <w:r>
              <w:rPr>
                <w:sz w:val="18"/>
                <w:szCs w:val="18"/>
              </w:rPr>
              <w:t xml:space="preserve">, CTO, </w:t>
            </w:r>
            <w:r w:rsidRPr="002721A7">
              <w:rPr>
                <w:sz w:val="18"/>
                <w:szCs w:val="18"/>
              </w:rPr>
              <w:t>KEYMILE</w:t>
            </w:r>
          </w:p>
          <w:p w14:paraId="5D724B2A" w14:textId="77777777" w:rsidR="001335AD" w:rsidRDefault="001335AD" w:rsidP="00656834">
            <w:pPr>
              <w:spacing w:after="100"/>
              <w:rPr>
                <w:sz w:val="18"/>
                <w:szCs w:val="18"/>
              </w:rPr>
            </w:pPr>
            <w:r w:rsidRPr="007B3206">
              <w:rPr>
                <w:sz w:val="18"/>
                <w:szCs w:val="18"/>
              </w:rPr>
              <w:t>Ronald Hanson, QuTech</w:t>
            </w:r>
            <w:r>
              <w:rPr>
                <w:sz w:val="18"/>
                <w:szCs w:val="18"/>
              </w:rPr>
              <w:t>, Netherlands</w:t>
            </w:r>
          </w:p>
          <w:p w14:paraId="04BA653A" w14:textId="77777777" w:rsidR="00F0461E" w:rsidRPr="007B3206" w:rsidRDefault="006A4C5B" w:rsidP="00656834">
            <w:pPr>
              <w:spacing w:after="100"/>
              <w:rPr>
                <w:sz w:val="18"/>
                <w:szCs w:val="18"/>
              </w:rPr>
            </w:pPr>
            <w:r w:rsidRPr="007B3206">
              <w:rPr>
                <w:sz w:val="18"/>
                <w:szCs w:val="18"/>
              </w:rPr>
              <w:t>Kelly Richdale</w:t>
            </w:r>
            <w:r w:rsidR="00114335" w:rsidRPr="007B3206">
              <w:rPr>
                <w:sz w:val="18"/>
                <w:szCs w:val="18"/>
              </w:rPr>
              <w:t xml:space="preserve">, IDQ, </w:t>
            </w:r>
            <w:r w:rsidRPr="007B3206">
              <w:rPr>
                <w:sz w:val="18"/>
                <w:szCs w:val="18"/>
              </w:rPr>
              <w:t>Switzerland</w:t>
            </w:r>
          </w:p>
          <w:p w14:paraId="7DCA02CF" w14:textId="77777777" w:rsidR="001335AD" w:rsidRPr="007B3206" w:rsidRDefault="001335AD" w:rsidP="001335AD">
            <w:pPr>
              <w:spacing w:after="100" w:line="276" w:lineRule="auto"/>
              <w:rPr>
                <w:sz w:val="18"/>
                <w:szCs w:val="18"/>
              </w:rPr>
            </w:pPr>
            <w:r w:rsidRPr="007B3206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r</w:t>
            </w:r>
            <w:r w:rsidRPr="007B3206">
              <w:rPr>
                <w:sz w:val="18"/>
                <w:szCs w:val="18"/>
              </w:rPr>
              <w:t>ew Shields, Toshiba, UK</w:t>
            </w:r>
          </w:p>
          <w:p w14:paraId="49DACDDD" w14:textId="77777777" w:rsidR="00F0461E" w:rsidRPr="007B3206" w:rsidRDefault="006A4C5B" w:rsidP="00FC7E94">
            <w:pPr>
              <w:spacing w:after="100" w:line="276" w:lineRule="auto"/>
              <w:rPr>
                <w:sz w:val="18"/>
                <w:szCs w:val="18"/>
              </w:rPr>
            </w:pPr>
            <w:r w:rsidRPr="007B3206">
              <w:rPr>
                <w:sz w:val="18"/>
                <w:szCs w:val="18"/>
              </w:rPr>
              <w:t>Tim Spiller</w:t>
            </w:r>
            <w:r w:rsidR="00114335" w:rsidRPr="007B3206">
              <w:rPr>
                <w:sz w:val="18"/>
                <w:szCs w:val="18"/>
              </w:rPr>
              <w:t>,</w:t>
            </w:r>
            <w:r w:rsidR="00643E35" w:rsidRPr="007B3206">
              <w:rPr>
                <w:sz w:val="18"/>
                <w:szCs w:val="18"/>
              </w:rPr>
              <w:t xml:space="preserve"> </w:t>
            </w:r>
            <w:proofErr w:type="spellStart"/>
            <w:r w:rsidRPr="007B3206">
              <w:rPr>
                <w:sz w:val="18"/>
                <w:szCs w:val="18"/>
              </w:rPr>
              <w:t>Qucom</w:t>
            </w:r>
            <w:proofErr w:type="spellEnd"/>
            <w:r w:rsidRPr="007B3206">
              <w:rPr>
                <w:sz w:val="18"/>
                <w:szCs w:val="18"/>
              </w:rPr>
              <w:t xml:space="preserve"> hub; York University</w:t>
            </w:r>
            <w:r w:rsidR="00A017F1" w:rsidRPr="007B3206">
              <w:rPr>
                <w:sz w:val="18"/>
                <w:szCs w:val="18"/>
              </w:rPr>
              <w:t>, UK</w:t>
            </w:r>
          </w:p>
          <w:p w14:paraId="6A186B21" w14:textId="77777777" w:rsidR="00F0461E" w:rsidRPr="007B3206" w:rsidRDefault="006A4C5B" w:rsidP="00656834">
            <w:pPr>
              <w:spacing w:after="100" w:line="276" w:lineRule="auto"/>
              <w:rPr>
                <w:sz w:val="18"/>
                <w:szCs w:val="18"/>
              </w:rPr>
            </w:pPr>
            <w:proofErr w:type="spellStart"/>
            <w:r w:rsidRPr="007B3206">
              <w:rPr>
                <w:sz w:val="18"/>
                <w:szCs w:val="18"/>
              </w:rPr>
              <w:t>Qiang</w:t>
            </w:r>
            <w:proofErr w:type="spellEnd"/>
            <w:r w:rsidRPr="007B3206">
              <w:rPr>
                <w:sz w:val="18"/>
                <w:szCs w:val="18"/>
              </w:rPr>
              <w:t xml:space="preserve"> Zhang, University of Science and technology, China</w:t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D2B4A5" w14:textId="6049DB08" w:rsidR="00F0461E" w:rsidRPr="00440D2E" w:rsidRDefault="006A4C5B" w:rsidP="00440D2E">
            <w:pPr>
              <w:rPr>
                <w:sz w:val="14"/>
                <w:szCs w:val="14"/>
                <w:rPrChange w:id="11" w:author="Vladimir Frolov" w:date="2016-05-04T15:01:00Z">
                  <w:rPr>
                    <w:b/>
                    <w:sz w:val="18"/>
                    <w:szCs w:val="18"/>
                  </w:rPr>
                </w:rPrChange>
              </w:rPr>
              <w:pPrChange w:id="12" w:author="Vladimir Frolov" w:date="2016-05-04T15:01:00Z">
                <w:pPr>
                  <w:spacing w:after="100"/>
                </w:pPr>
              </w:pPrChange>
            </w:pPr>
            <w:r w:rsidRPr="00B5530C">
              <w:rPr>
                <w:b/>
                <w:sz w:val="18"/>
                <w:szCs w:val="18"/>
              </w:rPr>
              <w:t xml:space="preserve">Q </w:t>
            </w:r>
            <w:proofErr w:type="spellStart"/>
            <w:r w:rsidRPr="00B5530C">
              <w:rPr>
                <w:b/>
                <w:sz w:val="18"/>
                <w:szCs w:val="18"/>
              </w:rPr>
              <w:t>Sim</w:t>
            </w:r>
            <w:proofErr w:type="spellEnd"/>
            <w:ins w:id="13" w:author="Vladimir Frolov" w:date="2016-05-04T15:01:00Z">
              <w:r w:rsidR="00440D2E">
                <w:rPr>
                  <w:b/>
                  <w:sz w:val="18"/>
                  <w:szCs w:val="18"/>
                </w:rPr>
                <w:br/>
              </w:r>
              <w:r w:rsidR="00440D2E" w:rsidRPr="007A2349">
                <w:rPr>
                  <w:sz w:val="14"/>
                  <w:szCs w:val="14"/>
                </w:rPr>
                <w:t xml:space="preserve">(Room: </w:t>
              </w:r>
              <w:r w:rsidR="00440D2E">
                <w:rPr>
                  <w:sz w:val="14"/>
                  <w:szCs w:val="14"/>
                </w:rPr>
                <w:t>Malta/</w:t>
              </w:r>
              <w:proofErr w:type="spellStart"/>
              <w:r w:rsidR="00440D2E">
                <w:rPr>
                  <w:sz w:val="14"/>
                  <w:szCs w:val="14"/>
                </w:rPr>
                <w:t>Wisla</w:t>
              </w:r>
              <w:proofErr w:type="spellEnd"/>
              <w:r w:rsidR="00440D2E" w:rsidRPr="007A2349">
                <w:rPr>
                  <w:sz w:val="14"/>
                  <w:szCs w:val="14"/>
                </w:rPr>
                <w:t>)</w:t>
              </w:r>
            </w:ins>
          </w:p>
          <w:p w14:paraId="3F68E7BF" w14:textId="77777777" w:rsidR="002721A7" w:rsidRDefault="002721A7" w:rsidP="00FC7E94">
            <w:pPr>
              <w:spacing w:after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Co-chairs:</w:t>
            </w:r>
            <w:r>
              <w:rPr>
                <w:sz w:val="18"/>
                <w:szCs w:val="18"/>
              </w:rPr>
              <w:br/>
              <w:t xml:space="preserve">Paolo </w:t>
            </w:r>
            <w:proofErr w:type="spellStart"/>
            <w:r>
              <w:rPr>
                <w:sz w:val="18"/>
                <w:szCs w:val="18"/>
              </w:rPr>
              <w:t>Bianco</w:t>
            </w:r>
            <w:proofErr w:type="spellEnd"/>
            <w:r>
              <w:rPr>
                <w:sz w:val="18"/>
                <w:szCs w:val="18"/>
              </w:rPr>
              <w:t xml:space="preserve">, Airbus </w:t>
            </w:r>
            <w:proofErr w:type="spellStart"/>
            <w:r w:rsidRPr="002721A7">
              <w:rPr>
                <w:sz w:val="18"/>
                <w:szCs w:val="18"/>
              </w:rPr>
              <w:t>Defence</w:t>
            </w:r>
            <w:proofErr w:type="spellEnd"/>
            <w:r w:rsidRPr="002721A7">
              <w:rPr>
                <w:sz w:val="18"/>
                <w:szCs w:val="18"/>
              </w:rPr>
              <w:t xml:space="preserve"> &amp; Space </w:t>
            </w:r>
            <w:r>
              <w:rPr>
                <w:sz w:val="18"/>
                <w:szCs w:val="18"/>
              </w:rPr>
              <w:t xml:space="preserve">and </w:t>
            </w:r>
            <w:r w:rsidRPr="002721A7">
              <w:rPr>
                <w:sz w:val="18"/>
                <w:szCs w:val="18"/>
              </w:rPr>
              <w:t>Iuliana Radu, IMEC</w:t>
            </w:r>
          </w:p>
          <w:p w14:paraId="368F6101" w14:textId="77777777" w:rsidR="001335AD" w:rsidRPr="00AE6EE6" w:rsidRDefault="001335AD" w:rsidP="001335AD">
            <w:pPr>
              <w:spacing w:after="100"/>
              <w:rPr>
                <w:sz w:val="18"/>
                <w:szCs w:val="18"/>
              </w:rPr>
            </w:pPr>
            <w:proofErr w:type="spellStart"/>
            <w:r w:rsidRPr="00AE6EE6">
              <w:rPr>
                <w:sz w:val="18"/>
                <w:szCs w:val="18"/>
              </w:rPr>
              <w:t>Tilman</w:t>
            </w:r>
            <w:proofErr w:type="spellEnd"/>
            <w:r w:rsidRPr="00AE6EE6">
              <w:rPr>
                <w:sz w:val="18"/>
                <w:szCs w:val="18"/>
              </w:rPr>
              <w:t xml:space="preserve"> </w:t>
            </w:r>
            <w:proofErr w:type="spellStart"/>
            <w:r w:rsidRPr="00AE6EE6">
              <w:rPr>
                <w:sz w:val="18"/>
                <w:szCs w:val="18"/>
              </w:rPr>
              <w:t>Esslinger</w:t>
            </w:r>
            <w:proofErr w:type="spellEnd"/>
            <w:r w:rsidRPr="00AE6EE6">
              <w:rPr>
                <w:sz w:val="18"/>
                <w:szCs w:val="18"/>
              </w:rPr>
              <w:t>, ETHZ, Switzerland</w:t>
            </w:r>
          </w:p>
          <w:p w14:paraId="35893C4E" w14:textId="77777777" w:rsidR="001335AD" w:rsidRPr="00AE6EE6" w:rsidRDefault="001335AD" w:rsidP="001335AD">
            <w:pPr>
              <w:spacing w:after="100"/>
              <w:rPr>
                <w:sz w:val="18"/>
                <w:szCs w:val="18"/>
              </w:rPr>
            </w:pPr>
            <w:proofErr w:type="spellStart"/>
            <w:r w:rsidRPr="00AE6EE6">
              <w:rPr>
                <w:sz w:val="18"/>
                <w:szCs w:val="18"/>
              </w:rPr>
              <w:t>Maciej</w:t>
            </w:r>
            <w:proofErr w:type="spellEnd"/>
            <w:r w:rsidRPr="00AE6EE6">
              <w:rPr>
                <w:sz w:val="18"/>
                <w:szCs w:val="18"/>
              </w:rPr>
              <w:t xml:space="preserve"> </w:t>
            </w:r>
            <w:proofErr w:type="spellStart"/>
            <w:r w:rsidRPr="00AE6EE6">
              <w:rPr>
                <w:sz w:val="18"/>
                <w:szCs w:val="18"/>
              </w:rPr>
              <w:t>Lewenstein</w:t>
            </w:r>
            <w:proofErr w:type="spellEnd"/>
            <w:r w:rsidRPr="00AE6EE6">
              <w:rPr>
                <w:sz w:val="18"/>
                <w:szCs w:val="18"/>
              </w:rPr>
              <w:t>, ICFO, Spain</w:t>
            </w:r>
          </w:p>
          <w:p w14:paraId="6CDB471D" w14:textId="448A4B35" w:rsidR="00B5530C" w:rsidRDefault="00B5530C" w:rsidP="00FC7E94">
            <w:pPr>
              <w:spacing w:after="100"/>
              <w:rPr>
                <w:sz w:val="18"/>
                <w:szCs w:val="18"/>
              </w:rPr>
            </w:pPr>
            <w:r w:rsidRPr="00B5530C">
              <w:rPr>
                <w:sz w:val="18"/>
                <w:szCs w:val="18"/>
              </w:rPr>
              <w:t xml:space="preserve">Daniel </w:t>
            </w:r>
            <w:proofErr w:type="spellStart"/>
            <w:r w:rsidRPr="00B5530C">
              <w:rPr>
                <w:sz w:val="18"/>
                <w:szCs w:val="18"/>
              </w:rPr>
              <w:t>Lidar</w:t>
            </w:r>
            <w:proofErr w:type="spellEnd"/>
            <w:r w:rsidRPr="00B5530C">
              <w:rPr>
                <w:sz w:val="18"/>
                <w:szCs w:val="18"/>
              </w:rPr>
              <w:t xml:space="preserve">, </w:t>
            </w:r>
            <w:r w:rsidR="00AD1786" w:rsidRPr="00AD1786">
              <w:rPr>
                <w:sz w:val="18"/>
                <w:szCs w:val="18"/>
              </w:rPr>
              <w:t>University of Southern California</w:t>
            </w:r>
            <w:r w:rsidR="002D72E2">
              <w:rPr>
                <w:sz w:val="18"/>
                <w:szCs w:val="18"/>
              </w:rPr>
              <w:t>, USA</w:t>
            </w:r>
          </w:p>
          <w:p w14:paraId="33440804" w14:textId="77777777" w:rsidR="001335AD" w:rsidRPr="00B5530C" w:rsidRDefault="001335AD" w:rsidP="00656834">
            <w:pPr>
              <w:spacing w:after="100"/>
              <w:rPr>
                <w:sz w:val="18"/>
                <w:szCs w:val="18"/>
              </w:rPr>
            </w:pPr>
            <w:r w:rsidRPr="00B5530C">
              <w:rPr>
                <w:sz w:val="18"/>
                <w:szCs w:val="18"/>
              </w:rPr>
              <w:t>Andr</w:t>
            </w:r>
            <w:r>
              <w:rPr>
                <w:sz w:val="18"/>
                <w:szCs w:val="18"/>
              </w:rPr>
              <w:t xml:space="preserve">eas </w:t>
            </w:r>
            <w:proofErr w:type="spellStart"/>
            <w:r>
              <w:rPr>
                <w:sz w:val="18"/>
                <w:szCs w:val="18"/>
              </w:rPr>
              <w:t>Wallraff</w:t>
            </w:r>
            <w:proofErr w:type="spellEnd"/>
            <w:r>
              <w:rPr>
                <w:sz w:val="18"/>
                <w:szCs w:val="18"/>
              </w:rPr>
              <w:t>, ETHZ, Switzerland</w:t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F44B42" w14:textId="49DE8402" w:rsidR="00F0461E" w:rsidRPr="00B5530C" w:rsidRDefault="006A4C5B" w:rsidP="00FC7E94">
            <w:pPr>
              <w:spacing w:after="100"/>
              <w:rPr>
                <w:b/>
                <w:sz w:val="18"/>
                <w:szCs w:val="18"/>
              </w:rPr>
            </w:pPr>
            <w:r w:rsidRPr="00B5530C">
              <w:rPr>
                <w:b/>
                <w:sz w:val="18"/>
                <w:szCs w:val="18"/>
              </w:rPr>
              <w:t>Q Comp</w:t>
            </w:r>
            <w:ins w:id="14" w:author="Vladimir Frolov" w:date="2016-05-04T14:59:00Z">
              <w:r w:rsidR="00440D2E">
                <w:rPr>
                  <w:b/>
                  <w:sz w:val="18"/>
                  <w:szCs w:val="18"/>
                </w:rPr>
                <w:br/>
              </w:r>
              <w:r w:rsidR="00440D2E" w:rsidRPr="00440D2E">
                <w:rPr>
                  <w:sz w:val="14"/>
                  <w:szCs w:val="14"/>
                  <w:rPrChange w:id="15" w:author="Vladimir Frolov" w:date="2016-05-04T14:59:00Z">
                    <w:rPr>
                      <w:b/>
                      <w:sz w:val="18"/>
                      <w:szCs w:val="18"/>
                    </w:rPr>
                  </w:rPrChange>
                </w:rPr>
                <w:t>(Room: Amstel 1)</w:t>
              </w:r>
            </w:ins>
          </w:p>
          <w:p w14:paraId="5DF7F998" w14:textId="77777777" w:rsidR="00F0461E" w:rsidRPr="00B5530C" w:rsidRDefault="002721A7" w:rsidP="00FC7E94">
            <w:pPr>
              <w:spacing w:after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Co-chairs:</w:t>
            </w:r>
            <w:r>
              <w:rPr>
                <w:sz w:val="18"/>
                <w:szCs w:val="18"/>
              </w:rPr>
              <w:br/>
            </w:r>
            <w:r w:rsidR="00DF15F1" w:rsidRPr="00B5530C">
              <w:rPr>
                <w:sz w:val="18"/>
                <w:szCs w:val="18"/>
              </w:rPr>
              <w:t>Daniel Esteve</w:t>
            </w:r>
            <w:r w:rsidR="00553DC9" w:rsidRPr="00B5530C">
              <w:rPr>
                <w:sz w:val="18"/>
                <w:szCs w:val="18"/>
              </w:rPr>
              <w:t xml:space="preserve">, CEA </w:t>
            </w:r>
            <w:proofErr w:type="spellStart"/>
            <w:r w:rsidR="00553DC9" w:rsidRPr="00B5530C">
              <w:rPr>
                <w:sz w:val="18"/>
                <w:szCs w:val="18"/>
              </w:rPr>
              <w:t>Saclay</w:t>
            </w:r>
            <w:proofErr w:type="spellEnd"/>
            <w:r w:rsidR="00DF15F1" w:rsidRPr="00B5530C">
              <w:rPr>
                <w:sz w:val="18"/>
                <w:szCs w:val="18"/>
              </w:rPr>
              <w:t xml:space="preserve"> &amp;</w:t>
            </w:r>
            <w:r w:rsidR="006A4C5B" w:rsidRPr="00B5530C">
              <w:rPr>
                <w:sz w:val="18"/>
                <w:szCs w:val="18"/>
              </w:rPr>
              <w:t xml:space="preserve"> </w:t>
            </w:r>
            <w:r w:rsidR="00DF15F1" w:rsidRPr="00B5530C">
              <w:rPr>
                <w:sz w:val="18"/>
                <w:szCs w:val="18"/>
              </w:rPr>
              <w:t xml:space="preserve">Thomas </w:t>
            </w:r>
            <w:proofErr w:type="spellStart"/>
            <w:r w:rsidR="006A4C5B" w:rsidRPr="00B5530C">
              <w:rPr>
                <w:sz w:val="18"/>
                <w:szCs w:val="18"/>
              </w:rPr>
              <w:t>Strohm</w:t>
            </w:r>
            <w:proofErr w:type="spellEnd"/>
            <w:r w:rsidR="00C14367" w:rsidRPr="00B5530C">
              <w:rPr>
                <w:sz w:val="18"/>
                <w:szCs w:val="18"/>
              </w:rPr>
              <w:t>, Robert Bosch GmbH</w:t>
            </w:r>
          </w:p>
          <w:p w14:paraId="0D2F1529" w14:textId="77777777" w:rsidR="00F0461E" w:rsidRPr="00B5530C" w:rsidRDefault="00B5530C" w:rsidP="00FC7E94">
            <w:pPr>
              <w:spacing w:after="100" w:line="276" w:lineRule="auto"/>
              <w:rPr>
                <w:sz w:val="18"/>
                <w:szCs w:val="18"/>
              </w:rPr>
            </w:pPr>
            <w:r w:rsidRPr="00B5530C">
              <w:rPr>
                <w:sz w:val="18"/>
                <w:szCs w:val="18"/>
              </w:rPr>
              <w:t>Rainer B</w:t>
            </w:r>
            <w:r>
              <w:rPr>
                <w:sz w:val="18"/>
                <w:szCs w:val="18"/>
              </w:rPr>
              <w:t xml:space="preserve">latt, </w:t>
            </w:r>
            <w:proofErr w:type="spellStart"/>
            <w:r>
              <w:rPr>
                <w:sz w:val="18"/>
                <w:szCs w:val="18"/>
              </w:rPr>
              <w:t>Uni</w:t>
            </w:r>
            <w:proofErr w:type="spellEnd"/>
            <w:r>
              <w:rPr>
                <w:sz w:val="18"/>
                <w:szCs w:val="18"/>
              </w:rPr>
              <w:t xml:space="preserve"> of Innsbruck, Austria</w:t>
            </w:r>
          </w:p>
          <w:p w14:paraId="07F9FAF8" w14:textId="77777777" w:rsidR="00B5530C" w:rsidRDefault="00B5530C" w:rsidP="00A017F1">
            <w:pPr>
              <w:spacing w:after="100" w:line="276" w:lineRule="auto"/>
              <w:rPr>
                <w:sz w:val="18"/>
                <w:szCs w:val="18"/>
              </w:rPr>
            </w:pPr>
            <w:r w:rsidRPr="00B5530C">
              <w:rPr>
                <w:sz w:val="18"/>
                <w:szCs w:val="18"/>
              </w:rPr>
              <w:t xml:space="preserve">David </w:t>
            </w:r>
            <w:proofErr w:type="spellStart"/>
            <w:r w:rsidRPr="00B5530C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iVincenzo</w:t>
            </w:r>
            <w:proofErr w:type="spellEnd"/>
            <w:r>
              <w:rPr>
                <w:sz w:val="18"/>
                <w:szCs w:val="18"/>
              </w:rPr>
              <w:t>, RWTH Aachen, Germany</w:t>
            </w:r>
          </w:p>
          <w:p w14:paraId="1C1D9F76" w14:textId="77777777" w:rsidR="001335AD" w:rsidRPr="00B5530C" w:rsidRDefault="001335AD" w:rsidP="001335AD">
            <w:pPr>
              <w:spacing w:after="100" w:line="276" w:lineRule="auto"/>
              <w:rPr>
                <w:sz w:val="18"/>
                <w:szCs w:val="18"/>
              </w:rPr>
            </w:pPr>
            <w:r w:rsidRPr="00B5530C">
              <w:rPr>
                <w:sz w:val="18"/>
                <w:szCs w:val="18"/>
              </w:rPr>
              <w:t>Jeremy O'</w:t>
            </w:r>
            <w:r>
              <w:rPr>
                <w:sz w:val="18"/>
                <w:szCs w:val="18"/>
              </w:rPr>
              <w:t xml:space="preserve">Brien, </w:t>
            </w:r>
            <w:proofErr w:type="spellStart"/>
            <w:r>
              <w:rPr>
                <w:sz w:val="18"/>
                <w:szCs w:val="18"/>
              </w:rPr>
              <w:t>Uni</w:t>
            </w:r>
            <w:proofErr w:type="spellEnd"/>
            <w:r>
              <w:rPr>
                <w:sz w:val="18"/>
                <w:szCs w:val="18"/>
              </w:rPr>
              <w:t xml:space="preserve"> Bristol, UK</w:t>
            </w:r>
          </w:p>
          <w:p w14:paraId="65C90D80" w14:textId="77777777" w:rsidR="00163B4F" w:rsidRDefault="00163B4F" w:rsidP="00163B4F">
            <w:pPr>
              <w:spacing w:after="100" w:line="276" w:lineRule="auto"/>
              <w:rPr>
                <w:sz w:val="18"/>
                <w:szCs w:val="18"/>
              </w:rPr>
            </w:pPr>
            <w:r w:rsidRPr="00163B4F">
              <w:rPr>
                <w:sz w:val="18"/>
                <w:szCs w:val="18"/>
              </w:rPr>
              <w:t xml:space="preserve">Walter </w:t>
            </w:r>
            <w:proofErr w:type="spellStart"/>
            <w:r w:rsidRPr="00163B4F">
              <w:rPr>
                <w:sz w:val="18"/>
                <w:szCs w:val="18"/>
              </w:rPr>
              <w:t>Riess</w:t>
            </w:r>
            <w:proofErr w:type="spellEnd"/>
            <w:r w:rsidRPr="00B5530C">
              <w:rPr>
                <w:sz w:val="18"/>
                <w:szCs w:val="18"/>
              </w:rPr>
              <w:t>, IB</w:t>
            </w:r>
            <w:r>
              <w:rPr>
                <w:sz w:val="18"/>
                <w:szCs w:val="18"/>
              </w:rPr>
              <w:t>M Research, Zürich, Switzerland</w:t>
            </w:r>
          </w:p>
          <w:p w14:paraId="377B4184" w14:textId="77777777" w:rsidR="00F0461E" w:rsidRPr="00B5530C" w:rsidRDefault="001335AD" w:rsidP="001335AD">
            <w:pPr>
              <w:spacing w:after="100"/>
              <w:rPr>
                <w:sz w:val="18"/>
                <w:szCs w:val="18"/>
              </w:rPr>
            </w:pPr>
            <w:proofErr w:type="spellStart"/>
            <w:r w:rsidRPr="00B5530C">
              <w:rPr>
                <w:sz w:val="18"/>
                <w:szCs w:val="18"/>
              </w:rPr>
              <w:t>Lieven</w:t>
            </w:r>
            <w:proofErr w:type="spellEnd"/>
            <w:r w:rsidRPr="00B5530C">
              <w:rPr>
                <w:sz w:val="18"/>
                <w:szCs w:val="18"/>
              </w:rPr>
              <w:t xml:space="preserve"> </w:t>
            </w:r>
            <w:proofErr w:type="spellStart"/>
            <w:r w:rsidRPr="00B5530C">
              <w:rPr>
                <w:sz w:val="18"/>
                <w:szCs w:val="18"/>
              </w:rPr>
              <w:t>Vande</w:t>
            </w:r>
            <w:r>
              <w:rPr>
                <w:sz w:val="18"/>
                <w:szCs w:val="18"/>
              </w:rPr>
              <w:t>rsypen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QuTech</w:t>
            </w:r>
            <w:proofErr w:type="spellEnd"/>
            <w:r>
              <w:rPr>
                <w:sz w:val="18"/>
                <w:szCs w:val="18"/>
              </w:rPr>
              <w:t>, Netherlands</w:t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7B1C60" w14:textId="2D392828" w:rsidR="00440D2E" w:rsidRPr="00B5530C" w:rsidDel="00440D2E" w:rsidRDefault="006A4C5B" w:rsidP="00FC7E94">
            <w:pPr>
              <w:spacing w:after="100"/>
              <w:rPr>
                <w:del w:id="16" w:author="Vladimir Frolov" w:date="2016-05-04T15:00:00Z"/>
                <w:b/>
                <w:sz w:val="18"/>
                <w:szCs w:val="18"/>
              </w:rPr>
            </w:pPr>
            <w:r w:rsidRPr="00B5530C">
              <w:rPr>
                <w:b/>
                <w:sz w:val="18"/>
                <w:szCs w:val="18"/>
              </w:rPr>
              <w:t xml:space="preserve">Q </w:t>
            </w:r>
            <w:proofErr w:type="spellStart"/>
            <w:r w:rsidRPr="00B5530C">
              <w:rPr>
                <w:b/>
                <w:sz w:val="18"/>
                <w:szCs w:val="18"/>
              </w:rPr>
              <w:t>Sens+Metr</w:t>
            </w:r>
            <w:proofErr w:type="spellEnd"/>
            <w:ins w:id="17" w:author="Vladimir Frolov" w:date="2016-05-04T15:00:00Z">
              <w:r w:rsidR="00440D2E">
                <w:rPr>
                  <w:sz w:val="14"/>
                  <w:szCs w:val="14"/>
                </w:rPr>
                <w:br/>
              </w:r>
            </w:ins>
          </w:p>
          <w:p w14:paraId="0D75C5EF" w14:textId="46D6CBEE" w:rsidR="00440D2E" w:rsidRDefault="00440D2E" w:rsidP="00FC7E94">
            <w:pPr>
              <w:spacing w:after="100"/>
              <w:rPr>
                <w:ins w:id="18" w:author="Vladimir Frolov" w:date="2016-05-04T15:00:00Z"/>
                <w:sz w:val="18"/>
                <w:szCs w:val="18"/>
              </w:rPr>
            </w:pPr>
            <w:ins w:id="19" w:author="Vladimir Frolov" w:date="2016-05-04T15:00:00Z">
              <w:r>
                <w:rPr>
                  <w:sz w:val="14"/>
                  <w:szCs w:val="14"/>
                </w:rPr>
                <w:t>(Room: Amstel 3</w:t>
              </w:r>
              <w:r w:rsidRPr="007A2349">
                <w:rPr>
                  <w:sz w:val="14"/>
                  <w:szCs w:val="14"/>
                </w:rPr>
                <w:t>)</w:t>
              </w:r>
            </w:ins>
          </w:p>
          <w:p w14:paraId="5C2A5DDB" w14:textId="77777777" w:rsidR="00F0461E" w:rsidRPr="00B5530C" w:rsidRDefault="002721A7" w:rsidP="00FC7E94">
            <w:pPr>
              <w:spacing w:after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Co-chairs:</w:t>
            </w:r>
            <w:r>
              <w:rPr>
                <w:sz w:val="18"/>
                <w:szCs w:val="18"/>
              </w:rPr>
              <w:br/>
            </w:r>
            <w:r w:rsidR="00DF15F1" w:rsidRPr="00B5530C">
              <w:rPr>
                <w:sz w:val="18"/>
                <w:szCs w:val="18"/>
              </w:rPr>
              <w:t xml:space="preserve">Ian </w:t>
            </w:r>
            <w:proofErr w:type="spellStart"/>
            <w:r w:rsidR="00DF15F1" w:rsidRPr="00B5530C">
              <w:rPr>
                <w:sz w:val="18"/>
                <w:szCs w:val="18"/>
              </w:rPr>
              <w:t>Walmsley</w:t>
            </w:r>
            <w:proofErr w:type="spellEnd"/>
            <w:r w:rsidR="00C14367" w:rsidRPr="00B5530C">
              <w:rPr>
                <w:sz w:val="18"/>
                <w:szCs w:val="18"/>
              </w:rPr>
              <w:t xml:space="preserve">, </w:t>
            </w:r>
            <w:proofErr w:type="spellStart"/>
            <w:r w:rsidR="00C14367" w:rsidRPr="00B5530C">
              <w:rPr>
                <w:sz w:val="18"/>
                <w:szCs w:val="18"/>
              </w:rPr>
              <w:t>Uni</w:t>
            </w:r>
            <w:proofErr w:type="spellEnd"/>
            <w:r w:rsidR="000C45D0" w:rsidRPr="00B5530C">
              <w:rPr>
                <w:sz w:val="18"/>
                <w:szCs w:val="18"/>
              </w:rPr>
              <w:t xml:space="preserve"> </w:t>
            </w:r>
            <w:r w:rsidR="00C14367" w:rsidRPr="00B5530C">
              <w:rPr>
                <w:sz w:val="18"/>
                <w:szCs w:val="18"/>
              </w:rPr>
              <w:t>Oxford</w:t>
            </w:r>
            <w:r w:rsidR="00DF15F1" w:rsidRPr="00B5530C">
              <w:rPr>
                <w:sz w:val="18"/>
                <w:szCs w:val="18"/>
              </w:rPr>
              <w:t xml:space="preserve"> &amp;</w:t>
            </w:r>
            <w:r w:rsidR="006A4C5B" w:rsidRPr="00B5530C">
              <w:rPr>
                <w:sz w:val="18"/>
                <w:szCs w:val="18"/>
              </w:rPr>
              <w:t xml:space="preserve"> </w:t>
            </w:r>
            <w:r w:rsidR="00DF15F1" w:rsidRPr="00B5530C">
              <w:rPr>
                <w:sz w:val="18"/>
                <w:szCs w:val="18"/>
              </w:rPr>
              <w:t xml:space="preserve">Thierry </w:t>
            </w:r>
            <w:proofErr w:type="spellStart"/>
            <w:r w:rsidR="006A4C5B" w:rsidRPr="00B5530C">
              <w:rPr>
                <w:sz w:val="18"/>
                <w:szCs w:val="18"/>
              </w:rPr>
              <w:t>Debuisschert</w:t>
            </w:r>
            <w:proofErr w:type="spellEnd"/>
            <w:r>
              <w:rPr>
                <w:sz w:val="18"/>
                <w:szCs w:val="18"/>
              </w:rPr>
              <w:t xml:space="preserve">, Thales Research </w:t>
            </w:r>
            <w:r w:rsidR="00C14367" w:rsidRPr="00B5530C">
              <w:rPr>
                <w:sz w:val="18"/>
                <w:szCs w:val="18"/>
              </w:rPr>
              <w:t>&amp; Technology</w:t>
            </w:r>
          </w:p>
          <w:p w14:paraId="605F828F" w14:textId="77777777" w:rsidR="001335AD" w:rsidRPr="00B5530C" w:rsidRDefault="001335AD" w:rsidP="001335AD">
            <w:pPr>
              <w:spacing w:after="100" w:line="276" w:lineRule="auto"/>
              <w:rPr>
                <w:color w:val="222222"/>
                <w:sz w:val="18"/>
                <w:szCs w:val="18"/>
              </w:rPr>
            </w:pPr>
            <w:r w:rsidRPr="00B5530C">
              <w:rPr>
                <w:color w:val="222222"/>
                <w:sz w:val="18"/>
                <w:szCs w:val="18"/>
              </w:rPr>
              <w:t xml:space="preserve">Konrad </w:t>
            </w:r>
            <w:proofErr w:type="spellStart"/>
            <w:r w:rsidRPr="00B5530C">
              <w:rPr>
                <w:color w:val="222222"/>
                <w:sz w:val="18"/>
                <w:szCs w:val="18"/>
              </w:rPr>
              <w:t>Banaszek</w:t>
            </w:r>
            <w:proofErr w:type="spellEnd"/>
            <w:r w:rsidRPr="00B5530C">
              <w:rPr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222222"/>
                <w:sz w:val="18"/>
                <w:szCs w:val="18"/>
              </w:rPr>
              <w:t>Uni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 Warsaw, Poland</w:t>
            </w:r>
          </w:p>
          <w:p w14:paraId="4B208649" w14:textId="77777777" w:rsidR="001335AD" w:rsidRDefault="001335AD" w:rsidP="001335AD">
            <w:pPr>
              <w:spacing w:after="100"/>
              <w:rPr>
                <w:color w:val="222222"/>
                <w:sz w:val="18"/>
                <w:szCs w:val="18"/>
              </w:rPr>
            </w:pPr>
            <w:r>
              <w:rPr>
                <w:color w:val="222222"/>
                <w:sz w:val="18"/>
                <w:szCs w:val="18"/>
              </w:rPr>
              <w:t>Trevor Cross, e2v, UK</w:t>
            </w:r>
          </w:p>
          <w:p w14:paraId="39CC6C4C" w14:textId="77777777" w:rsidR="00F0461E" w:rsidRPr="00B5530C" w:rsidRDefault="00B5530C" w:rsidP="00FC7E94">
            <w:pPr>
              <w:spacing w:after="100" w:line="276" w:lineRule="auto"/>
              <w:rPr>
                <w:color w:val="222222"/>
                <w:sz w:val="18"/>
                <w:szCs w:val="18"/>
              </w:rPr>
            </w:pPr>
            <w:r w:rsidRPr="00B5530C">
              <w:rPr>
                <w:color w:val="222222"/>
                <w:sz w:val="18"/>
                <w:szCs w:val="18"/>
              </w:rPr>
              <w:t>B</w:t>
            </w:r>
            <w:r>
              <w:rPr>
                <w:color w:val="222222"/>
                <w:sz w:val="18"/>
                <w:szCs w:val="18"/>
              </w:rPr>
              <w:t xml:space="preserve">runo </w:t>
            </w:r>
            <w:proofErr w:type="spellStart"/>
            <w:r>
              <w:rPr>
                <w:color w:val="222222"/>
                <w:sz w:val="18"/>
                <w:szCs w:val="18"/>
              </w:rPr>
              <w:t>Desruelle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222222"/>
                <w:sz w:val="18"/>
                <w:szCs w:val="18"/>
              </w:rPr>
              <w:t>MuQuans</w:t>
            </w:r>
            <w:proofErr w:type="spellEnd"/>
            <w:r>
              <w:rPr>
                <w:color w:val="222222"/>
                <w:sz w:val="18"/>
                <w:szCs w:val="18"/>
              </w:rPr>
              <w:t>, France</w:t>
            </w:r>
          </w:p>
          <w:p w14:paraId="726367EA" w14:textId="77777777" w:rsidR="001335AD" w:rsidRPr="00B5530C" w:rsidRDefault="001335AD" w:rsidP="001335AD">
            <w:pPr>
              <w:spacing w:after="100"/>
              <w:rPr>
                <w:color w:val="222222"/>
                <w:sz w:val="18"/>
                <w:szCs w:val="18"/>
              </w:rPr>
            </w:pPr>
            <w:proofErr w:type="spellStart"/>
            <w:r>
              <w:rPr>
                <w:color w:val="222222"/>
                <w:sz w:val="18"/>
                <w:szCs w:val="18"/>
              </w:rPr>
              <w:t>Fedor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2222"/>
                <w:sz w:val="18"/>
                <w:szCs w:val="18"/>
              </w:rPr>
              <w:t>Jelezko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222222"/>
                <w:sz w:val="18"/>
                <w:szCs w:val="18"/>
              </w:rPr>
              <w:t>Uni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 Ulm, Germany</w:t>
            </w:r>
          </w:p>
          <w:p w14:paraId="6A9660B6" w14:textId="77777777" w:rsidR="00F0461E" w:rsidRPr="00B5530C" w:rsidRDefault="001335AD" w:rsidP="00656834">
            <w:pPr>
              <w:spacing w:after="100" w:line="276" w:lineRule="auto"/>
              <w:rPr>
                <w:color w:val="222222"/>
                <w:sz w:val="18"/>
                <w:szCs w:val="18"/>
              </w:rPr>
            </w:pPr>
            <w:r w:rsidRPr="00B5530C">
              <w:rPr>
                <w:color w:val="222222"/>
                <w:sz w:val="18"/>
                <w:szCs w:val="18"/>
              </w:rPr>
              <w:t>Helen Margolis, UK N</w:t>
            </w:r>
            <w:r>
              <w:rPr>
                <w:color w:val="222222"/>
                <w:sz w:val="18"/>
                <w:szCs w:val="18"/>
              </w:rPr>
              <w:t>ational Physical Laboratory, UK</w:t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0904C1" w14:textId="0B7AD47A" w:rsidR="00F0461E" w:rsidRPr="00B5530C" w:rsidRDefault="006A4C5B" w:rsidP="00FC7E94">
            <w:pPr>
              <w:spacing w:after="100"/>
              <w:rPr>
                <w:b/>
                <w:sz w:val="18"/>
                <w:szCs w:val="18"/>
              </w:rPr>
            </w:pPr>
            <w:r w:rsidRPr="00B5530C">
              <w:rPr>
                <w:b/>
                <w:sz w:val="18"/>
                <w:szCs w:val="18"/>
              </w:rPr>
              <w:t xml:space="preserve">Q </w:t>
            </w:r>
            <w:proofErr w:type="spellStart"/>
            <w:r w:rsidRPr="00B5530C">
              <w:rPr>
                <w:b/>
                <w:sz w:val="18"/>
                <w:szCs w:val="18"/>
              </w:rPr>
              <w:t>Softw</w:t>
            </w:r>
            <w:proofErr w:type="spellEnd"/>
            <w:r w:rsidRPr="00B5530C">
              <w:rPr>
                <w:b/>
                <w:sz w:val="18"/>
                <w:szCs w:val="18"/>
              </w:rPr>
              <w:t>/</w:t>
            </w:r>
            <w:proofErr w:type="spellStart"/>
            <w:r w:rsidRPr="00B5530C">
              <w:rPr>
                <w:b/>
                <w:sz w:val="18"/>
                <w:szCs w:val="18"/>
              </w:rPr>
              <w:t>Algor</w:t>
            </w:r>
            <w:proofErr w:type="spellEnd"/>
            <w:ins w:id="20" w:author="Vladimir Frolov" w:date="2016-05-04T15:00:00Z">
              <w:r w:rsidR="00440D2E">
                <w:rPr>
                  <w:b/>
                  <w:sz w:val="18"/>
                  <w:szCs w:val="18"/>
                </w:rPr>
                <w:br/>
              </w:r>
            </w:ins>
            <w:ins w:id="21" w:author="Vladimir Frolov" w:date="2016-05-04T15:01:00Z">
              <w:r w:rsidR="00440D2E" w:rsidRPr="007A2349">
                <w:rPr>
                  <w:sz w:val="14"/>
                  <w:szCs w:val="14"/>
                </w:rPr>
                <w:t xml:space="preserve">(Room: </w:t>
              </w:r>
              <w:proofErr w:type="spellStart"/>
              <w:r w:rsidR="00440D2E">
                <w:rPr>
                  <w:sz w:val="14"/>
                  <w:szCs w:val="14"/>
                </w:rPr>
                <w:t>Taag</w:t>
              </w:r>
              <w:proofErr w:type="spellEnd"/>
              <w:r w:rsidR="00440D2E" w:rsidRPr="007A2349">
                <w:rPr>
                  <w:sz w:val="14"/>
                  <w:szCs w:val="14"/>
                </w:rPr>
                <w:t>)</w:t>
              </w:r>
            </w:ins>
          </w:p>
          <w:p w14:paraId="43082366" w14:textId="77777777" w:rsidR="00F0461E" w:rsidRPr="00B5530C" w:rsidRDefault="002721A7" w:rsidP="00FC7E94">
            <w:pPr>
              <w:spacing w:after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Co-chairs:</w:t>
            </w:r>
            <w:r>
              <w:rPr>
                <w:sz w:val="18"/>
                <w:szCs w:val="18"/>
              </w:rPr>
              <w:br/>
            </w:r>
            <w:r w:rsidR="00DF15F1" w:rsidRPr="00B5530C">
              <w:rPr>
                <w:sz w:val="18"/>
                <w:szCs w:val="18"/>
              </w:rPr>
              <w:t xml:space="preserve">Ignacio </w:t>
            </w:r>
            <w:r w:rsidR="00757C30" w:rsidRPr="00B5530C">
              <w:rPr>
                <w:sz w:val="18"/>
                <w:szCs w:val="18"/>
              </w:rPr>
              <w:t>Cirac</w:t>
            </w:r>
            <w:r w:rsidR="00C14367" w:rsidRPr="00B5530C">
              <w:rPr>
                <w:sz w:val="18"/>
                <w:szCs w:val="18"/>
              </w:rPr>
              <w:t>, Max Planck Institute of Quantum Optics</w:t>
            </w:r>
            <w:r w:rsidR="00757C30" w:rsidRPr="00B5530C">
              <w:rPr>
                <w:sz w:val="18"/>
                <w:szCs w:val="18"/>
              </w:rPr>
              <w:t xml:space="preserve"> &amp;</w:t>
            </w:r>
            <w:r w:rsidR="006A4C5B" w:rsidRPr="00B5530C">
              <w:rPr>
                <w:sz w:val="18"/>
                <w:szCs w:val="18"/>
              </w:rPr>
              <w:t xml:space="preserve"> </w:t>
            </w:r>
            <w:r w:rsidR="00DF15F1" w:rsidRPr="00B5530C">
              <w:rPr>
                <w:sz w:val="18"/>
                <w:szCs w:val="18"/>
              </w:rPr>
              <w:t xml:space="preserve">Mike </w:t>
            </w:r>
            <w:r w:rsidR="006A4C5B" w:rsidRPr="00B5530C">
              <w:rPr>
                <w:sz w:val="18"/>
                <w:szCs w:val="18"/>
              </w:rPr>
              <w:t>Mayberry</w:t>
            </w:r>
            <w:r w:rsidR="00C14367" w:rsidRPr="00B5530C">
              <w:rPr>
                <w:sz w:val="18"/>
                <w:szCs w:val="18"/>
              </w:rPr>
              <w:t>, Intel</w:t>
            </w:r>
          </w:p>
          <w:p w14:paraId="2A42DE3E" w14:textId="77777777" w:rsidR="001335AD" w:rsidRDefault="001335AD" w:rsidP="00FC7E94">
            <w:pPr>
              <w:spacing w:after="100"/>
              <w:rPr>
                <w:sz w:val="18"/>
                <w:szCs w:val="18"/>
              </w:rPr>
            </w:pPr>
            <w:proofErr w:type="spellStart"/>
            <w:r w:rsidRPr="001335AD">
              <w:rPr>
                <w:sz w:val="18"/>
                <w:szCs w:val="18"/>
              </w:rPr>
              <w:t>Andris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1335AD">
              <w:rPr>
                <w:sz w:val="18"/>
                <w:szCs w:val="18"/>
              </w:rPr>
              <w:t>Ambainis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1335AD">
              <w:rPr>
                <w:sz w:val="18"/>
                <w:szCs w:val="18"/>
              </w:rPr>
              <w:t>University of Latvia</w:t>
            </w:r>
            <w:r>
              <w:rPr>
                <w:sz w:val="18"/>
                <w:szCs w:val="18"/>
              </w:rPr>
              <w:t>, Latvia</w:t>
            </w:r>
          </w:p>
          <w:p w14:paraId="6254B05C" w14:textId="767C54E7" w:rsidR="001335AD" w:rsidRPr="00B5530C" w:rsidRDefault="001335AD" w:rsidP="001335AD">
            <w:pPr>
              <w:spacing w:after="100" w:line="276" w:lineRule="auto"/>
              <w:rPr>
                <w:sz w:val="18"/>
                <w:szCs w:val="18"/>
              </w:rPr>
            </w:pPr>
            <w:r w:rsidRPr="00B5530C">
              <w:rPr>
                <w:sz w:val="18"/>
                <w:szCs w:val="18"/>
              </w:rPr>
              <w:t xml:space="preserve">Harry </w:t>
            </w:r>
            <w:proofErr w:type="spellStart"/>
            <w:r w:rsidRPr="00B5530C">
              <w:rPr>
                <w:sz w:val="18"/>
                <w:szCs w:val="18"/>
              </w:rPr>
              <w:t>Buhrman</w:t>
            </w:r>
            <w:proofErr w:type="spellEnd"/>
            <w:r w:rsidRPr="00B5530C">
              <w:rPr>
                <w:sz w:val="18"/>
                <w:szCs w:val="18"/>
              </w:rPr>
              <w:t xml:space="preserve">, </w:t>
            </w:r>
            <w:proofErr w:type="spellStart"/>
            <w:ins w:id="22" w:author="Vladimir Frolov" w:date="2016-05-02T12:48:00Z">
              <w:r w:rsidR="009E3F50" w:rsidRPr="009E3F50">
                <w:rPr>
                  <w:sz w:val="18"/>
                  <w:szCs w:val="18"/>
                </w:rPr>
                <w:t>QuSoft</w:t>
              </w:r>
            </w:ins>
            <w:proofErr w:type="spellEnd"/>
            <w:del w:id="23" w:author="Vladimir Frolov" w:date="2016-05-02T12:48:00Z">
              <w:r w:rsidRPr="00B5530C" w:rsidDel="009E3F50">
                <w:rPr>
                  <w:sz w:val="18"/>
                  <w:szCs w:val="18"/>
                </w:rPr>
                <w:delText>Un</w:delText>
              </w:r>
              <w:r w:rsidDel="009E3F50">
                <w:rPr>
                  <w:sz w:val="18"/>
                  <w:szCs w:val="18"/>
                </w:rPr>
                <w:delText>i of Amsterdam</w:delText>
              </w:r>
            </w:del>
            <w:r>
              <w:rPr>
                <w:sz w:val="18"/>
                <w:szCs w:val="18"/>
              </w:rPr>
              <w:t>, Netherlands</w:t>
            </w:r>
          </w:p>
          <w:p w14:paraId="65FEB055" w14:textId="77777777" w:rsidR="00F0461E" w:rsidRPr="00B5530C" w:rsidRDefault="00B5530C" w:rsidP="00FC7E94">
            <w:pPr>
              <w:spacing w:after="100"/>
              <w:rPr>
                <w:sz w:val="18"/>
                <w:szCs w:val="18"/>
              </w:rPr>
            </w:pPr>
            <w:proofErr w:type="spellStart"/>
            <w:r w:rsidRPr="00B5530C">
              <w:rPr>
                <w:sz w:val="18"/>
                <w:szCs w:val="18"/>
              </w:rPr>
              <w:t>Artu</w:t>
            </w:r>
            <w:r>
              <w:rPr>
                <w:sz w:val="18"/>
                <w:szCs w:val="18"/>
              </w:rPr>
              <w:t>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Ekert</w:t>
            </w:r>
            <w:proofErr w:type="spellEnd"/>
            <w:r>
              <w:rPr>
                <w:sz w:val="18"/>
                <w:szCs w:val="18"/>
              </w:rPr>
              <w:t>, Oxford, UK / Singapore</w:t>
            </w:r>
          </w:p>
          <w:p w14:paraId="76BF90D5" w14:textId="77777777" w:rsidR="00AE6EE6" w:rsidRDefault="00AE6EE6" w:rsidP="00AE6EE6">
            <w:pPr>
              <w:spacing w:after="100" w:line="276" w:lineRule="auto"/>
              <w:rPr>
                <w:sz w:val="18"/>
                <w:szCs w:val="18"/>
              </w:rPr>
            </w:pPr>
            <w:r w:rsidRPr="00073070">
              <w:rPr>
                <w:sz w:val="18"/>
                <w:szCs w:val="18"/>
              </w:rPr>
              <w:t xml:space="preserve">Krysta </w:t>
            </w:r>
            <w:proofErr w:type="spellStart"/>
            <w:r w:rsidRPr="00073070">
              <w:rPr>
                <w:sz w:val="18"/>
                <w:szCs w:val="18"/>
              </w:rPr>
              <w:t>Svore</w:t>
            </w:r>
            <w:proofErr w:type="spellEnd"/>
            <w:r w:rsidRPr="00073070">
              <w:rPr>
                <w:sz w:val="18"/>
                <w:szCs w:val="18"/>
              </w:rPr>
              <w:t>, Microsoft</w:t>
            </w:r>
          </w:p>
          <w:p w14:paraId="2E24210F" w14:textId="77777777" w:rsidR="001335AD" w:rsidRPr="00B5530C" w:rsidRDefault="001335AD" w:rsidP="00656834">
            <w:pPr>
              <w:spacing w:after="100" w:line="276" w:lineRule="auto"/>
              <w:rPr>
                <w:sz w:val="18"/>
                <w:szCs w:val="18"/>
              </w:rPr>
            </w:pPr>
            <w:r w:rsidRPr="00B5530C">
              <w:rPr>
                <w:sz w:val="18"/>
                <w:szCs w:val="18"/>
              </w:rPr>
              <w:t xml:space="preserve">Matthias </w:t>
            </w:r>
            <w:r>
              <w:rPr>
                <w:sz w:val="18"/>
                <w:szCs w:val="18"/>
              </w:rPr>
              <w:t>Troyer, ETH Zurich, Switzerland</w:t>
            </w:r>
          </w:p>
        </w:tc>
        <w:tc>
          <w:tcPr>
            <w:tcW w:w="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02A8" w14:textId="77777777" w:rsidR="00F0461E" w:rsidRPr="00C0524B" w:rsidRDefault="00F0461E" w:rsidP="00DF15F1">
            <w:pPr>
              <w:spacing w:after="200"/>
            </w:pPr>
          </w:p>
        </w:tc>
      </w:tr>
      <w:tr w:rsidR="00A14060" w:rsidRPr="00C0524B" w14:paraId="63E38D07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FD4FA0" w14:textId="77777777" w:rsidR="00A14060" w:rsidRPr="00C0524B" w:rsidRDefault="00A14060" w:rsidP="00FC7E94">
            <w:pPr>
              <w:spacing w:after="0"/>
            </w:pPr>
            <w:r w:rsidRPr="00C0524B">
              <w:t>15:30</w:t>
            </w:r>
          </w:p>
        </w:tc>
        <w:tc>
          <w:tcPr>
            <w:tcW w:w="75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E465EB" w14:textId="77777777" w:rsidR="00A14060" w:rsidRPr="00C0524B" w:rsidRDefault="00A14060" w:rsidP="00A67B79">
            <w:pPr>
              <w:spacing w:after="0"/>
            </w:pPr>
            <w:r w:rsidRPr="00C0524B">
              <w:t>Coffee break</w:t>
            </w:r>
          </w:p>
        </w:tc>
        <w:tc>
          <w:tcPr>
            <w:tcW w:w="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DC6F" w14:textId="77777777" w:rsidR="00A14060" w:rsidRPr="00C0524B" w:rsidRDefault="00A14060" w:rsidP="00DF15F1">
            <w:pPr>
              <w:spacing w:after="0" w:line="276" w:lineRule="auto"/>
            </w:pPr>
            <w:r w:rsidRPr="00C0524B">
              <w:t xml:space="preserve"> </w:t>
            </w:r>
          </w:p>
        </w:tc>
      </w:tr>
    </w:tbl>
    <w:p w14:paraId="2BA62561" w14:textId="77777777" w:rsidR="00B5530C" w:rsidRDefault="00B5530C"/>
    <w:tbl>
      <w:tblPr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053"/>
        <w:gridCol w:w="7520"/>
        <w:gridCol w:w="452"/>
      </w:tblGrid>
      <w:tr w:rsidR="00A14060" w:rsidRPr="00C0524B" w14:paraId="7917A939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F4B9EE" w14:textId="77777777" w:rsidR="00A14060" w:rsidRPr="00C0524B" w:rsidRDefault="00A14060" w:rsidP="00A67B79">
            <w:pPr>
              <w:spacing w:after="0"/>
            </w:pPr>
            <w:r w:rsidRPr="00C0524B">
              <w:lastRenderedPageBreak/>
              <w:t>16:00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8DA213" w14:textId="77777777" w:rsidR="00A14060" w:rsidRPr="00C0524B" w:rsidRDefault="00A14060" w:rsidP="00A67B79">
            <w:pPr>
              <w:spacing w:after="0"/>
            </w:pPr>
            <w:r w:rsidRPr="00C0524B">
              <w:t xml:space="preserve">Plenary: Mike </w:t>
            </w:r>
            <w:proofErr w:type="spellStart"/>
            <w:r w:rsidRPr="00C0524B">
              <w:t>Lazaridis</w:t>
            </w:r>
            <w:proofErr w:type="spellEnd"/>
            <w:r w:rsidR="000C45D0" w:rsidRPr="00C0524B">
              <w:t>, Quantum Valley Investments</w:t>
            </w:r>
          </w:p>
        </w:tc>
        <w:tc>
          <w:tcPr>
            <w:tcW w:w="45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78BC" w14:textId="77777777" w:rsidR="00A14060" w:rsidRPr="00C0524B" w:rsidRDefault="00A14060" w:rsidP="00DF15F1">
            <w:pPr>
              <w:spacing w:after="0" w:line="276" w:lineRule="auto"/>
            </w:pPr>
          </w:p>
        </w:tc>
      </w:tr>
      <w:tr w:rsidR="00A14060" w:rsidRPr="00C0524B" w14:paraId="61ABBAFA" w14:textId="77777777" w:rsidTr="00FC7E94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C3E353" w14:textId="77777777" w:rsidR="00A14060" w:rsidRPr="00C0524B" w:rsidRDefault="00A14060" w:rsidP="00A67B79">
            <w:pPr>
              <w:spacing w:after="0"/>
            </w:pPr>
            <w:r w:rsidRPr="00C0524B">
              <w:t>16:30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F4A51E" w14:textId="77777777" w:rsidR="00A14060" w:rsidRPr="00C0524B" w:rsidRDefault="00A14060" w:rsidP="00A67B79">
            <w:pPr>
              <w:spacing w:after="0"/>
            </w:pPr>
            <w:r w:rsidRPr="00C0524B">
              <w:t>Plenary: Charles Marcus</w:t>
            </w:r>
            <w:r w:rsidR="000C45D0" w:rsidRPr="00C0524B">
              <w:t>, University of Copenhagen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20D" w14:textId="77777777" w:rsidR="00A14060" w:rsidRPr="00C0524B" w:rsidRDefault="00A14060" w:rsidP="00DF15F1">
            <w:pPr>
              <w:spacing w:after="0" w:line="276" w:lineRule="auto"/>
            </w:pPr>
          </w:p>
        </w:tc>
      </w:tr>
      <w:tr w:rsidR="00A14060" w:rsidRPr="00C0524B" w14:paraId="19A357CC" w14:textId="77777777" w:rsidTr="008165D8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30E536" w14:textId="77777777" w:rsidR="00A14060" w:rsidRPr="00C0524B" w:rsidRDefault="00A14060" w:rsidP="00757C30">
            <w:pPr>
              <w:spacing w:after="0"/>
            </w:pPr>
            <w:r w:rsidRPr="00C0524B">
              <w:t>17:00–17:10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D5FAAC" w14:textId="77777777" w:rsidR="00A14060" w:rsidRPr="00C0524B" w:rsidRDefault="00A14060" w:rsidP="00F36AA1">
            <w:pPr>
              <w:spacing w:after="0"/>
            </w:pPr>
            <w:r w:rsidRPr="00C0524B">
              <w:t>Closing by Tommaso Calarco</w:t>
            </w:r>
            <w:r w:rsidR="00921C13" w:rsidRPr="00C0524B">
              <w:t>, University of Ulm, IQST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58D9" w14:textId="77777777" w:rsidR="00A14060" w:rsidRPr="00C0524B" w:rsidRDefault="00A14060" w:rsidP="00DF15F1">
            <w:pPr>
              <w:spacing w:after="0" w:line="276" w:lineRule="auto"/>
            </w:pPr>
          </w:p>
        </w:tc>
      </w:tr>
      <w:tr w:rsidR="00A14060" w:rsidRPr="00C0524B" w14:paraId="601F6DD6" w14:textId="77777777" w:rsidTr="008165D8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6BF438" w14:textId="77777777" w:rsidR="00A14060" w:rsidRPr="00C0524B" w:rsidRDefault="00A14060" w:rsidP="00DF15F1">
            <w:pPr>
              <w:spacing w:after="0" w:line="276" w:lineRule="auto"/>
            </w:pPr>
            <w:r w:rsidRPr="00C0524B">
              <w:t xml:space="preserve"> 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84CA49" w14:textId="77777777" w:rsidR="00B5530C" w:rsidRDefault="00B5530C" w:rsidP="00B5530C">
            <w:pPr>
              <w:spacing w:after="0"/>
              <w:rPr>
                <w:rFonts w:ascii="MS Mincho" w:eastAsia="MS Mincho" w:hAnsi="MS Mincho" w:cs="MS Mincho"/>
              </w:rPr>
            </w:pPr>
            <w:r w:rsidRPr="00B5530C">
              <w:t>Transport to the dinner location</w:t>
            </w:r>
          </w:p>
          <w:p w14:paraId="23510001" w14:textId="77777777" w:rsidR="00A14060" w:rsidRPr="00B5530C" w:rsidRDefault="00B5530C" w:rsidP="00B5530C">
            <w:pPr>
              <w:spacing w:after="0"/>
              <w:rPr>
                <w:rFonts w:ascii="MS Mincho" w:eastAsia="MS Mincho" w:hAnsi="MS Mincho" w:cs="MS Mincho"/>
              </w:rPr>
            </w:pPr>
            <w:r w:rsidRPr="00B5530C">
              <w:t>Piano quantum intermezzo be</w:t>
            </w:r>
            <w:r>
              <w:t>fore appetizer</w:t>
            </w:r>
          </w:p>
        </w:tc>
        <w:tc>
          <w:tcPr>
            <w:tcW w:w="452" w:type="dxa"/>
            <w:vMerge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79E3A7" w14:textId="77777777" w:rsidR="00A14060" w:rsidRPr="00C0524B" w:rsidRDefault="00A14060" w:rsidP="00DF15F1">
            <w:pPr>
              <w:spacing w:after="0" w:line="276" w:lineRule="auto"/>
            </w:pPr>
          </w:p>
        </w:tc>
      </w:tr>
      <w:tr w:rsidR="00A14060" w:rsidRPr="00C0524B" w14:paraId="231424E1" w14:textId="77777777" w:rsidTr="008165D8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C5816F" w14:textId="77777777" w:rsidR="00A14060" w:rsidRPr="00C0524B" w:rsidRDefault="00A14060" w:rsidP="00DF15F1">
            <w:pPr>
              <w:spacing w:after="0" w:line="276" w:lineRule="auto"/>
            </w:pPr>
            <w:r w:rsidRPr="00C0524B">
              <w:t xml:space="preserve"> 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035F3C" w14:textId="77777777" w:rsidR="00A14060" w:rsidRPr="00C0524B" w:rsidRDefault="00A14060" w:rsidP="00A67B79">
            <w:pPr>
              <w:spacing w:after="100"/>
            </w:pPr>
            <w:r w:rsidRPr="00C0524B">
              <w:t xml:space="preserve">Plenary </w:t>
            </w:r>
            <w:r w:rsidR="00230B53">
              <w:t>dinner</w:t>
            </w:r>
            <w:r w:rsidRPr="00C0524B">
              <w:t xml:space="preserve"> speakers:</w:t>
            </w:r>
          </w:p>
          <w:p w14:paraId="30694775" w14:textId="77777777" w:rsidR="00A14060" w:rsidRDefault="00A14060" w:rsidP="00AE6EE6">
            <w:pPr>
              <w:spacing w:after="100"/>
            </w:pPr>
            <w:r w:rsidRPr="00C0524B">
              <w:t xml:space="preserve">Anton </w:t>
            </w:r>
            <w:proofErr w:type="spellStart"/>
            <w:r w:rsidRPr="00C0524B">
              <w:t>Zeilinger</w:t>
            </w:r>
            <w:proofErr w:type="spellEnd"/>
            <w:r w:rsidR="000C45D0" w:rsidRPr="00C0524B">
              <w:t>, University of Vienna</w:t>
            </w:r>
          </w:p>
          <w:p w14:paraId="51E711FE" w14:textId="77777777" w:rsidR="006C2CE5" w:rsidRPr="00C0524B" w:rsidRDefault="006C2CE5" w:rsidP="00AE6EE6">
            <w:pPr>
              <w:spacing w:after="0"/>
            </w:pPr>
            <w:r w:rsidRPr="00C0524B">
              <w:t>Krysta Svore, Microsoft</w:t>
            </w:r>
          </w:p>
        </w:tc>
        <w:tc>
          <w:tcPr>
            <w:tcW w:w="452" w:type="dxa"/>
            <w:vMerge/>
            <w:tcBorders>
              <w:bottom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AA29D9" w14:textId="77777777" w:rsidR="00A14060" w:rsidRPr="00C0524B" w:rsidRDefault="00A14060" w:rsidP="00DF15F1">
            <w:pPr>
              <w:spacing w:after="0" w:line="276" w:lineRule="auto"/>
            </w:pPr>
          </w:p>
        </w:tc>
      </w:tr>
    </w:tbl>
    <w:p w14:paraId="56D7844F" w14:textId="77777777" w:rsidR="00B5530C" w:rsidRDefault="006A4C5B" w:rsidP="00B5530C">
      <w:pPr>
        <w:spacing w:after="200"/>
      </w:pPr>
      <w:r w:rsidRPr="00C0524B">
        <w:t xml:space="preserve"> </w:t>
      </w:r>
      <w:r w:rsidR="00B5530C">
        <w:br w:type="page"/>
      </w:r>
    </w:p>
    <w:tbl>
      <w:tblPr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053"/>
        <w:gridCol w:w="7520"/>
        <w:gridCol w:w="452"/>
      </w:tblGrid>
      <w:tr w:rsidR="00A14060" w:rsidRPr="00C0524B" w14:paraId="278B80B2" w14:textId="77777777" w:rsidTr="00B269C3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FBA9DC" w14:textId="77777777" w:rsidR="00A14060" w:rsidRPr="00C0524B" w:rsidRDefault="00A14060" w:rsidP="00C27781">
            <w:pPr>
              <w:spacing w:after="0"/>
              <w:rPr>
                <w:b/>
              </w:rPr>
            </w:pPr>
            <w:r w:rsidRPr="00C0524B">
              <w:rPr>
                <w:b/>
              </w:rPr>
              <w:lastRenderedPageBreak/>
              <w:t>DAY 2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B02A9F" w14:textId="77777777" w:rsidR="00A14060" w:rsidRPr="00C0524B" w:rsidRDefault="00A14060" w:rsidP="00C27781">
            <w:pPr>
              <w:spacing w:after="0"/>
              <w:rPr>
                <w:b/>
              </w:rPr>
            </w:pPr>
            <w:r w:rsidRPr="00C0524B">
              <w:rPr>
                <w:b/>
              </w:rPr>
              <w:t>WEDNESDAY 18 MAY</w:t>
            </w:r>
          </w:p>
        </w:tc>
        <w:tc>
          <w:tcPr>
            <w:tcW w:w="452" w:type="dxa"/>
            <w:vMerge w:val="restart"/>
            <w:tcBorders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5FFD77" w14:textId="77777777" w:rsidR="00A14060" w:rsidRPr="00C0524B" w:rsidRDefault="00A14060" w:rsidP="008363CC">
            <w:pPr>
              <w:spacing w:after="0"/>
            </w:pPr>
            <w:r w:rsidRPr="00C0524B">
              <w:t xml:space="preserve"> </w:t>
            </w:r>
          </w:p>
        </w:tc>
      </w:tr>
      <w:tr w:rsidR="00A14060" w:rsidRPr="00C0524B" w14:paraId="3AB43844" w14:textId="77777777" w:rsidTr="00C27781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D4E490" w14:textId="77777777" w:rsidR="00A14060" w:rsidRPr="00C0524B" w:rsidRDefault="00A14060" w:rsidP="00C27781">
            <w:pPr>
              <w:spacing w:after="0"/>
            </w:pPr>
            <w:r w:rsidRPr="00C0524B">
              <w:t>08:30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512F1E" w14:textId="77777777" w:rsidR="00A14060" w:rsidRPr="00C0524B" w:rsidRDefault="00A14060" w:rsidP="00C27781">
            <w:pPr>
              <w:spacing w:after="0"/>
            </w:pPr>
            <w:r w:rsidRPr="00C0524B">
              <w:t>Coffee/tea</w:t>
            </w:r>
          </w:p>
        </w:tc>
        <w:tc>
          <w:tcPr>
            <w:tcW w:w="452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8984B0" w14:textId="77777777" w:rsidR="00A14060" w:rsidRPr="00C0524B" w:rsidRDefault="00A14060" w:rsidP="00C27781">
            <w:pPr>
              <w:spacing w:after="0"/>
            </w:pPr>
          </w:p>
        </w:tc>
      </w:tr>
      <w:tr w:rsidR="005D725C" w:rsidRPr="00C0524B" w14:paraId="702E86D2" w14:textId="77777777" w:rsidTr="00C27781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DF6ADC" w14:textId="77777777" w:rsidR="005D725C" w:rsidRPr="00C0524B" w:rsidRDefault="005D725C" w:rsidP="00C27781">
            <w:pPr>
              <w:spacing w:after="0"/>
            </w:pPr>
            <w:r w:rsidRPr="00C0524B">
              <w:t>09:00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1351D0" w14:textId="77777777" w:rsidR="005D725C" w:rsidRPr="00C0524B" w:rsidRDefault="00B5530C">
            <w:pPr>
              <w:spacing w:after="0"/>
            </w:pPr>
            <w:r w:rsidRPr="00B5530C">
              <w:t>Opening by Bertholt Leeftink, DG of Enterprise and Innovatio</w:t>
            </w:r>
            <w:r>
              <w:t>n, Ministry of Economic Affairs</w:t>
            </w:r>
          </w:p>
        </w:tc>
        <w:tc>
          <w:tcPr>
            <w:tcW w:w="452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textDirection w:val="tbRl"/>
          </w:tcPr>
          <w:p w14:paraId="1C3674E0" w14:textId="77777777" w:rsidR="005D725C" w:rsidRPr="00C0524B" w:rsidRDefault="005D725C" w:rsidP="00C27781">
            <w:pPr>
              <w:spacing w:after="200"/>
              <w:ind w:right="120"/>
            </w:pPr>
            <w:r w:rsidRPr="00C0524B">
              <w:t>Exhibition</w:t>
            </w:r>
            <w:r w:rsidR="007F201C">
              <w:t xml:space="preserve"> </w:t>
            </w:r>
            <w:r w:rsidRPr="00C0524B">
              <w:t>/</w:t>
            </w:r>
            <w:r w:rsidR="007F201C">
              <w:t xml:space="preserve"> </w:t>
            </w:r>
            <w:r w:rsidRPr="00C0524B">
              <w:t>demonstrations</w:t>
            </w:r>
          </w:p>
        </w:tc>
      </w:tr>
      <w:tr w:rsidR="005D725C" w:rsidRPr="00C0524B" w14:paraId="1284F635" w14:textId="77777777" w:rsidTr="00C27781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F71123" w14:textId="77777777" w:rsidR="005D725C" w:rsidRPr="00C0524B" w:rsidRDefault="005D725C" w:rsidP="00C27781">
            <w:pPr>
              <w:spacing w:after="0"/>
            </w:pPr>
            <w:r w:rsidRPr="00C0524B">
              <w:t>09:10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594673" w14:textId="77777777" w:rsidR="005D725C" w:rsidRPr="00C0524B" w:rsidRDefault="005D725C" w:rsidP="00C27781">
            <w:pPr>
              <w:spacing w:after="0"/>
            </w:pPr>
            <w:r w:rsidRPr="00C0524B">
              <w:t>Plenary: John Martinis, Google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A8B5" w14:textId="77777777" w:rsidR="005D725C" w:rsidRPr="00C0524B" w:rsidRDefault="005D725C" w:rsidP="00C27781">
            <w:pPr>
              <w:spacing w:after="200"/>
            </w:pPr>
          </w:p>
        </w:tc>
      </w:tr>
      <w:tr w:rsidR="005D725C" w:rsidRPr="00C0524B" w14:paraId="0B2EA199" w14:textId="77777777" w:rsidTr="00C27781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E4C54B" w14:textId="58EC4EFE" w:rsidR="00440D2E" w:rsidRDefault="005D725C" w:rsidP="00440D2E">
            <w:pPr>
              <w:spacing w:after="0"/>
              <w:rPr>
                <w:ins w:id="24" w:author="Vladimir Frolov" w:date="2016-05-04T15:02:00Z"/>
              </w:rPr>
            </w:pPr>
            <w:r w:rsidRPr="00C0524B">
              <w:t>09:40</w:t>
            </w:r>
            <w:ins w:id="25" w:author="Vladimir Frolov" w:date="2016-05-04T15:02:00Z">
              <w:r w:rsidR="00440D2E">
                <w:t xml:space="preserve"> </w:t>
              </w:r>
            </w:ins>
          </w:p>
          <w:p w14:paraId="11E6098D" w14:textId="6C717D99" w:rsidR="005D725C" w:rsidRPr="00C0524B" w:rsidDel="00440D2E" w:rsidRDefault="00440D2E" w:rsidP="00440D2E">
            <w:pPr>
              <w:spacing w:after="0"/>
              <w:rPr>
                <w:del w:id="26" w:author="Vladimir Frolov" w:date="2016-05-04T15:02:00Z"/>
              </w:rPr>
            </w:pPr>
            <w:ins w:id="27" w:author="Vladimir Frolov" w:date="2016-05-04T15:02:00Z">
              <w:r w:rsidRPr="007A2349">
                <w:rPr>
                  <w:sz w:val="18"/>
                  <w:szCs w:val="18"/>
                </w:rPr>
                <w:t>Room: Rijn</w:t>
              </w:r>
            </w:ins>
          </w:p>
          <w:p w14:paraId="410925D6" w14:textId="77777777" w:rsidR="005D725C" w:rsidRPr="00C0524B" w:rsidRDefault="005D725C" w:rsidP="00440D2E">
            <w:pPr>
              <w:spacing w:after="0"/>
              <w:pPrChange w:id="28" w:author="Vladimir Frolov" w:date="2016-05-04T15:02:00Z">
                <w:pPr>
                  <w:spacing w:after="0" w:line="276" w:lineRule="auto"/>
                </w:pPr>
              </w:pPrChange>
            </w:pPr>
            <w:del w:id="29" w:author="Vladimir Frolov" w:date="2016-05-04T15:02:00Z">
              <w:r w:rsidRPr="00C0524B" w:rsidDel="00440D2E">
                <w:delText xml:space="preserve"> </w:delText>
              </w:r>
            </w:del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FD64C0" w14:textId="77777777" w:rsidR="00B5530C" w:rsidRPr="00B5530C" w:rsidRDefault="007F201C" w:rsidP="00B5530C">
            <w:pPr>
              <w:spacing w:after="100"/>
              <w:rPr>
                <w:b/>
              </w:rPr>
            </w:pPr>
            <w:r>
              <w:rPr>
                <w:b/>
              </w:rPr>
              <w:t>Panel discussion on i</w:t>
            </w:r>
            <w:r w:rsidR="00B5530C">
              <w:rPr>
                <w:b/>
              </w:rPr>
              <w:t>ndustry</w:t>
            </w:r>
          </w:p>
          <w:p w14:paraId="120EE3B5" w14:textId="77777777" w:rsidR="00B5530C" w:rsidRDefault="00B5530C" w:rsidP="00B5530C">
            <w:pPr>
              <w:spacing w:after="100"/>
            </w:pPr>
            <w:r>
              <w:t>Chaired by Trevor Cross, e2v</w:t>
            </w:r>
          </w:p>
          <w:p w14:paraId="604254F1" w14:textId="77777777" w:rsidR="007F201C" w:rsidRDefault="007F201C" w:rsidP="00B5530C">
            <w:pPr>
              <w:spacing w:after="100"/>
            </w:pPr>
            <w:r>
              <w:t>Panelists:</w:t>
            </w:r>
          </w:p>
          <w:p w14:paraId="6BC1989C" w14:textId="77777777" w:rsidR="007F201C" w:rsidRDefault="007F201C" w:rsidP="007F201C">
            <w:pPr>
              <w:spacing w:after="100"/>
              <w:rPr>
                <w:rFonts w:ascii="MS Mincho" w:eastAsia="MS Mincho" w:hAnsi="MS Mincho" w:cs="MS Mincho"/>
              </w:rPr>
            </w:pPr>
            <w:r w:rsidRPr="00B5530C">
              <w:t xml:space="preserve">Paolo </w:t>
            </w:r>
            <w:proofErr w:type="spellStart"/>
            <w:r w:rsidRPr="00B5530C">
              <w:t>Bianco</w:t>
            </w:r>
            <w:proofErr w:type="spellEnd"/>
            <w:r w:rsidRPr="00B5530C">
              <w:t>, Airbus</w:t>
            </w:r>
          </w:p>
          <w:p w14:paraId="7D088A8F" w14:textId="77777777" w:rsidR="007F201C" w:rsidRDefault="007F201C" w:rsidP="007F201C">
            <w:pPr>
              <w:spacing w:after="100"/>
            </w:pPr>
            <w:r>
              <w:t xml:space="preserve">Markus </w:t>
            </w:r>
            <w:proofErr w:type="spellStart"/>
            <w:r>
              <w:t>Matthes</w:t>
            </w:r>
            <w:proofErr w:type="spellEnd"/>
            <w:r>
              <w:t>, ASML</w:t>
            </w:r>
          </w:p>
          <w:p w14:paraId="4BB893BF" w14:textId="77777777" w:rsidR="00AE6EE6" w:rsidRDefault="00AE6EE6" w:rsidP="00AE6EE6">
            <w:pPr>
              <w:spacing w:after="100"/>
            </w:pPr>
            <w:r w:rsidRPr="00C0524B">
              <w:t>Mike Mayberry, Intel</w:t>
            </w:r>
          </w:p>
          <w:p w14:paraId="0308F3B6" w14:textId="77777777" w:rsidR="007F201C" w:rsidRDefault="007F201C" w:rsidP="007F201C">
            <w:pPr>
              <w:spacing w:after="100"/>
              <w:rPr>
                <w:rFonts w:ascii="MS Mincho" w:eastAsia="MS Mincho" w:hAnsi="MS Mincho" w:cs="MS Mincho"/>
              </w:rPr>
            </w:pPr>
            <w:proofErr w:type="spellStart"/>
            <w:r w:rsidRPr="00B5530C">
              <w:t>Eamonn</w:t>
            </w:r>
            <w:proofErr w:type="spellEnd"/>
            <w:r w:rsidRPr="00B5530C">
              <w:t xml:space="preserve"> Murphy, ESA / ESTEC</w:t>
            </w:r>
          </w:p>
          <w:p w14:paraId="097A411F" w14:textId="77777777" w:rsidR="007F201C" w:rsidRPr="00B5530C" w:rsidRDefault="007F201C" w:rsidP="007F201C">
            <w:pPr>
              <w:spacing w:after="100"/>
            </w:pPr>
            <w:r>
              <w:t>Kelly Richdale, IDQ</w:t>
            </w:r>
          </w:p>
          <w:p w14:paraId="3220F7FD" w14:textId="77777777" w:rsidR="007F201C" w:rsidRDefault="007F201C" w:rsidP="007F201C">
            <w:pPr>
              <w:spacing w:after="100"/>
            </w:pPr>
            <w:r w:rsidRPr="00B5530C">
              <w:t>Andrew Shield</w:t>
            </w:r>
            <w:r>
              <w:t>s, Toshiba</w:t>
            </w:r>
          </w:p>
          <w:p w14:paraId="35D67872" w14:textId="77777777" w:rsidR="005D725C" w:rsidRPr="00C0524B" w:rsidRDefault="00B5530C" w:rsidP="00AE6EE6">
            <w:pPr>
              <w:spacing w:after="0"/>
            </w:pPr>
            <w:r>
              <w:t xml:space="preserve">Maud </w:t>
            </w:r>
            <w:proofErr w:type="spellStart"/>
            <w:r>
              <w:t>Vinet</w:t>
            </w:r>
            <w:proofErr w:type="spellEnd"/>
            <w:r>
              <w:t>, LETI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8C4F" w14:textId="77777777" w:rsidR="005D725C" w:rsidRPr="00C0524B" w:rsidRDefault="005D725C" w:rsidP="00C27781">
            <w:pPr>
              <w:spacing w:after="200"/>
            </w:pPr>
          </w:p>
        </w:tc>
      </w:tr>
      <w:tr w:rsidR="00A14060" w:rsidRPr="00C0524B" w14:paraId="08ACF80E" w14:textId="77777777" w:rsidTr="00C27781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FA1778" w14:textId="77777777" w:rsidR="00A14060" w:rsidRPr="00C0524B" w:rsidRDefault="00A14060" w:rsidP="00C27781">
            <w:pPr>
              <w:spacing w:after="0"/>
            </w:pPr>
            <w:r w:rsidRPr="00C0524B">
              <w:t>10:40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630281" w14:textId="77777777" w:rsidR="00A14060" w:rsidRPr="00C0524B" w:rsidRDefault="00A14060" w:rsidP="00C27781">
            <w:pPr>
              <w:spacing w:after="0"/>
            </w:pPr>
            <w:r w:rsidRPr="00C0524B">
              <w:t>Coffee break</w:t>
            </w:r>
          </w:p>
        </w:tc>
        <w:tc>
          <w:tcPr>
            <w:tcW w:w="45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D346" w14:textId="77777777" w:rsidR="00A14060" w:rsidRPr="00C0524B" w:rsidRDefault="00A14060" w:rsidP="00C27781">
            <w:pPr>
              <w:spacing w:after="0"/>
            </w:pPr>
          </w:p>
        </w:tc>
      </w:tr>
      <w:tr w:rsidR="00A14060" w:rsidRPr="00C0524B" w14:paraId="26541096" w14:textId="77777777" w:rsidTr="00C27781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9F3C36" w14:textId="4188CA7B" w:rsidR="00440D2E" w:rsidRDefault="00A14060" w:rsidP="00440D2E">
            <w:pPr>
              <w:spacing w:after="0"/>
              <w:rPr>
                <w:ins w:id="30" w:author="Vladimir Frolov" w:date="2016-05-04T15:02:00Z"/>
              </w:rPr>
            </w:pPr>
            <w:r w:rsidRPr="00053091">
              <w:t>11:10</w:t>
            </w:r>
            <w:ins w:id="31" w:author="Vladimir Frolov" w:date="2016-05-04T15:02:00Z">
              <w:r w:rsidR="00440D2E">
                <w:t xml:space="preserve"> </w:t>
              </w:r>
            </w:ins>
          </w:p>
          <w:p w14:paraId="6EB4D978" w14:textId="03D5F0F0" w:rsidR="00A14060" w:rsidRPr="00053091" w:rsidRDefault="00440D2E" w:rsidP="00440D2E">
            <w:pPr>
              <w:spacing w:after="0" w:line="276" w:lineRule="auto"/>
            </w:pPr>
            <w:ins w:id="32" w:author="Vladimir Frolov" w:date="2016-05-04T15:02:00Z">
              <w:r w:rsidRPr="007A2349">
                <w:rPr>
                  <w:sz w:val="18"/>
                  <w:szCs w:val="18"/>
                </w:rPr>
                <w:t>Room: Rijn</w:t>
              </w:r>
            </w:ins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07CD20" w14:textId="77777777" w:rsidR="007F201C" w:rsidRPr="00053091" w:rsidRDefault="007F201C" w:rsidP="007F201C">
            <w:pPr>
              <w:spacing w:after="100" w:line="276" w:lineRule="auto"/>
              <w:rPr>
                <w:b/>
              </w:rPr>
            </w:pPr>
            <w:r w:rsidRPr="00053091">
              <w:rPr>
                <w:b/>
              </w:rPr>
              <w:t>Panel discussion on quantum technology approaches outside of Europe</w:t>
            </w:r>
          </w:p>
          <w:p w14:paraId="65551A44" w14:textId="77777777" w:rsidR="00611119" w:rsidRPr="00053091" w:rsidRDefault="00A14060" w:rsidP="008363CC">
            <w:pPr>
              <w:spacing w:after="100"/>
            </w:pPr>
            <w:r w:rsidRPr="00053091">
              <w:t xml:space="preserve">Chaired by </w:t>
            </w:r>
            <w:r w:rsidR="00646932" w:rsidRPr="00646932">
              <w:t>Gail Kent</w:t>
            </w:r>
            <w:r w:rsidRPr="00053091">
              <w:t xml:space="preserve">, </w:t>
            </w:r>
            <w:r w:rsidR="00646932" w:rsidRPr="00646932">
              <w:t>CNECT</w:t>
            </w:r>
          </w:p>
          <w:p w14:paraId="0CDD9426" w14:textId="77777777" w:rsidR="007F201C" w:rsidRPr="00053091" w:rsidRDefault="007F201C" w:rsidP="007F201C">
            <w:pPr>
              <w:spacing w:after="100"/>
            </w:pPr>
            <w:r w:rsidRPr="00053091">
              <w:t>Panelists:</w:t>
            </w:r>
          </w:p>
          <w:p w14:paraId="2B89296F" w14:textId="2342B0EF" w:rsidR="007F201C" w:rsidRPr="00053091" w:rsidRDefault="007F201C" w:rsidP="007F201C">
            <w:pPr>
              <w:spacing w:after="100"/>
            </w:pPr>
            <w:proofErr w:type="spellStart"/>
            <w:r w:rsidRPr="00053091">
              <w:t>Artur</w:t>
            </w:r>
            <w:proofErr w:type="spellEnd"/>
            <w:r w:rsidRPr="00053091">
              <w:t xml:space="preserve"> </w:t>
            </w:r>
            <w:proofErr w:type="spellStart"/>
            <w:r w:rsidRPr="00053091">
              <w:t>Ekert</w:t>
            </w:r>
            <w:proofErr w:type="spellEnd"/>
            <w:r w:rsidR="001F397F">
              <w:t>, Oxford,</w:t>
            </w:r>
            <w:r w:rsidRPr="00053091">
              <w:t xml:space="preserve"> on Singapore</w:t>
            </w:r>
          </w:p>
          <w:p w14:paraId="5944F22F" w14:textId="706FEDB4" w:rsidR="007F201C" w:rsidRPr="00053091" w:rsidRDefault="007F201C" w:rsidP="007F201C">
            <w:pPr>
              <w:spacing w:after="100"/>
            </w:pPr>
            <w:r w:rsidRPr="00053091">
              <w:t xml:space="preserve">Mike </w:t>
            </w:r>
            <w:proofErr w:type="spellStart"/>
            <w:r w:rsidRPr="00053091">
              <w:t>Lazaridis</w:t>
            </w:r>
            <w:proofErr w:type="spellEnd"/>
            <w:r w:rsidR="001F397F" w:rsidRPr="00C0524B">
              <w:t>, Quantum Valley Investments</w:t>
            </w:r>
            <w:r w:rsidR="001F397F">
              <w:t>,</w:t>
            </w:r>
            <w:r w:rsidRPr="00053091">
              <w:t xml:space="preserve"> on Canada </w:t>
            </w:r>
          </w:p>
          <w:p w14:paraId="450BEA69" w14:textId="53409A65" w:rsidR="00A14060" w:rsidRPr="00053091" w:rsidRDefault="007F201C" w:rsidP="008363CC">
            <w:pPr>
              <w:spacing w:after="100"/>
            </w:pPr>
            <w:r w:rsidRPr="00053091">
              <w:t>Charles Marcus</w:t>
            </w:r>
            <w:r w:rsidR="001F397F" w:rsidRPr="00C0524B">
              <w:t>, University of Copenhagen</w:t>
            </w:r>
            <w:r w:rsidR="001F397F">
              <w:t>,</w:t>
            </w:r>
            <w:r w:rsidRPr="00053091">
              <w:t xml:space="preserve"> on U.S.</w:t>
            </w:r>
          </w:p>
          <w:p w14:paraId="01074DD9" w14:textId="77777777" w:rsidR="007F201C" w:rsidRDefault="007F201C" w:rsidP="001F397F">
            <w:pPr>
              <w:spacing w:after="100"/>
            </w:pPr>
            <w:proofErr w:type="spellStart"/>
            <w:r w:rsidRPr="00053091">
              <w:t>Qiang</w:t>
            </w:r>
            <w:proofErr w:type="spellEnd"/>
            <w:r w:rsidRPr="00053091">
              <w:t xml:space="preserve"> Zhang</w:t>
            </w:r>
            <w:r w:rsidR="001F397F">
              <w:t xml:space="preserve">, </w:t>
            </w:r>
            <w:r w:rsidR="001F397F" w:rsidRPr="001F397F">
              <w:t>University of Science and technology</w:t>
            </w:r>
            <w:r w:rsidR="001F397F">
              <w:t>,</w:t>
            </w:r>
            <w:r w:rsidRPr="00053091">
              <w:t xml:space="preserve"> on China</w:t>
            </w:r>
          </w:p>
          <w:p w14:paraId="752CA937" w14:textId="304B2263" w:rsidR="001F397F" w:rsidRPr="00053091" w:rsidRDefault="001F397F" w:rsidP="00AE6EE6">
            <w:pPr>
              <w:spacing w:after="0"/>
            </w:pPr>
            <w:r w:rsidRPr="00053091">
              <w:t>Mar</w:t>
            </w:r>
            <w:r w:rsidR="008932AA">
              <w:t>c</w:t>
            </w:r>
            <w:r w:rsidRPr="00053091">
              <w:t xml:space="preserve"> d</w:t>
            </w:r>
            <w:r>
              <w:t>e Jong, McKinsey &amp; Company, on global trends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9279" w14:textId="77777777" w:rsidR="00A14060" w:rsidRPr="00C0524B" w:rsidRDefault="00A14060" w:rsidP="00C27781">
            <w:pPr>
              <w:spacing w:after="200"/>
            </w:pPr>
          </w:p>
        </w:tc>
      </w:tr>
    </w:tbl>
    <w:p w14:paraId="0F0D0DA7" w14:textId="77777777" w:rsidR="00885786" w:rsidRDefault="00885786" w:rsidP="00C27781">
      <w:pPr>
        <w:spacing w:after="0" w:line="276" w:lineRule="auto"/>
        <w:sectPr w:rsidR="00885786" w:rsidSect="007B3206">
          <w:footerReference w:type="default" r:id="rId8"/>
          <w:pgSz w:w="11906" w:h="16838"/>
          <w:pgMar w:top="1440" w:right="1440" w:bottom="2680" w:left="1440" w:header="720" w:footer="720" w:gutter="0"/>
          <w:pgNumType w:start="1"/>
          <w:cols w:space="720"/>
        </w:sectPr>
      </w:pPr>
    </w:p>
    <w:tbl>
      <w:tblPr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600" w:firstRow="0" w:lastRow="0" w:firstColumn="0" w:lastColumn="0" w:noHBand="1" w:noVBand="1"/>
      </w:tblPr>
      <w:tblGrid>
        <w:gridCol w:w="1053"/>
        <w:gridCol w:w="7520"/>
        <w:gridCol w:w="452"/>
      </w:tblGrid>
      <w:tr w:rsidR="00A14060" w:rsidRPr="006C2CE5" w14:paraId="536EB34B" w14:textId="77777777" w:rsidTr="00C27781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0D222A" w14:textId="7E43EDF7" w:rsidR="00A14060" w:rsidRPr="00C0524B" w:rsidRDefault="00A14060" w:rsidP="00C27781">
            <w:pPr>
              <w:spacing w:after="0" w:line="276" w:lineRule="auto"/>
            </w:pPr>
            <w:r w:rsidRPr="00C0524B">
              <w:lastRenderedPageBreak/>
              <w:t>12:10</w:t>
            </w: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E4464D" w14:textId="77777777" w:rsidR="00A14060" w:rsidRDefault="00A14060" w:rsidP="008363CC">
            <w:pPr>
              <w:spacing w:after="100"/>
            </w:pPr>
            <w:r w:rsidRPr="00C0524B">
              <w:t>Closing</w:t>
            </w:r>
          </w:p>
          <w:p w14:paraId="6C69D5C8" w14:textId="109C8207" w:rsidR="006C2CE5" w:rsidRDefault="006C2CE5" w:rsidP="008363CC">
            <w:pPr>
              <w:spacing w:after="100"/>
            </w:pPr>
            <w:r w:rsidRPr="00AE6EE6">
              <w:t xml:space="preserve">Paul de </w:t>
            </w:r>
            <w:proofErr w:type="spellStart"/>
            <w:r w:rsidRPr="00AE6EE6">
              <w:t>Krom</w:t>
            </w:r>
            <w:proofErr w:type="spellEnd"/>
            <w:r w:rsidRPr="00AE6EE6">
              <w:t>, Applied Scientific Research (TNO)</w:t>
            </w:r>
          </w:p>
          <w:p w14:paraId="333B5A62" w14:textId="77777777" w:rsidR="006C2CE5" w:rsidRPr="00AE6EE6" w:rsidRDefault="006C2CE5" w:rsidP="008363CC">
            <w:pPr>
              <w:spacing w:after="100"/>
            </w:pPr>
            <w:r>
              <w:t xml:space="preserve">PM </w:t>
            </w:r>
            <w:proofErr w:type="spellStart"/>
            <w:r>
              <w:t>Slowak</w:t>
            </w:r>
            <w:proofErr w:type="spellEnd"/>
            <w:r w:rsidR="007C2AEE">
              <w:t xml:space="preserve"> / UK</w:t>
            </w:r>
            <w:r>
              <w:t xml:space="preserve"> Representative</w:t>
            </w:r>
          </w:p>
          <w:p w14:paraId="07073DD8" w14:textId="51678462" w:rsidR="006C2CE5" w:rsidRPr="00AE6EE6" w:rsidRDefault="006C2CE5" w:rsidP="008363CC">
            <w:pPr>
              <w:spacing w:after="100"/>
            </w:pPr>
            <w:r w:rsidRPr="00AE6EE6">
              <w:t xml:space="preserve">Markus </w:t>
            </w:r>
            <w:proofErr w:type="spellStart"/>
            <w:r w:rsidRPr="00AE6EE6">
              <w:t>Matthes</w:t>
            </w:r>
            <w:proofErr w:type="spellEnd"/>
            <w:r w:rsidRPr="00AE6EE6">
              <w:t>, ASML</w:t>
            </w:r>
          </w:p>
          <w:p w14:paraId="3BDC2B96" w14:textId="5F350B1A" w:rsidR="006C2CE5" w:rsidRPr="00AE6EE6" w:rsidRDefault="00C26C70" w:rsidP="00C26C70">
            <w:pPr>
              <w:spacing w:after="0"/>
            </w:pPr>
            <w:r w:rsidRPr="00C26C70">
              <w:t xml:space="preserve">Jo de </w:t>
            </w:r>
            <w:proofErr w:type="spellStart"/>
            <w:r w:rsidRPr="00C26C70">
              <w:t>Boeck</w:t>
            </w:r>
            <w:proofErr w:type="spellEnd"/>
            <w:r w:rsidR="006C2CE5" w:rsidRPr="00AE6EE6">
              <w:t>, IMEC</w:t>
            </w:r>
          </w:p>
        </w:tc>
        <w:tc>
          <w:tcPr>
            <w:tcW w:w="45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E21A" w14:textId="77777777" w:rsidR="00A14060" w:rsidRPr="00AE6EE6" w:rsidRDefault="00A14060" w:rsidP="00C27781">
            <w:pPr>
              <w:spacing w:after="200"/>
            </w:pPr>
          </w:p>
        </w:tc>
      </w:tr>
      <w:tr w:rsidR="00A14060" w:rsidRPr="00FC7E94" w14:paraId="5C558A37" w14:textId="77777777" w:rsidTr="00F50EC9">
        <w:tc>
          <w:tcPr>
            <w:tcW w:w="105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E138C2" w14:textId="77777777" w:rsidR="00A14060" w:rsidRPr="00C0524B" w:rsidRDefault="00A14060" w:rsidP="00C27781">
            <w:pPr>
              <w:spacing w:after="0"/>
            </w:pPr>
            <w:r w:rsidRPr="00C0524B">
              <w:t>12:30</w:t>
            </w:r>
          </w:p>
        </w:tc>
        <w:tc>
          <w:tcPr>
            <w:tcW w:w="7520" w:type="dxa"/>
            <w:tcBorders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4B55A0" w14:textId="77777777" w:rsidR="00A14060" w:rsidRPr="005D725C" w:rsidRDefault="00A14060" w:rsidP="00AE6EE6">
            <w:pPr>
              <w:spacing w:after="0"/>
            </w:pPr>
            <w:r w:rsidRPr="00C0524B">
              <w:t>Lunch</w:t>
            </w:r>
            <w:r w:rsidR="006B649B" w:rsidRPr="00C0524B">
              <w:t xml:space="preserve"> buffet</w:t>
            </w:r>
          </w:p>
        </w:tc>
        <w:tc>
          <w:tcPr>
            <w:tcW w:w="4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AB3A" w14:textId="77777777" w:rsidR="00A14060" w:rsidRPr="00FC7E94" w:rsidRDefault="00A14060" w:rsidP="00C27781">
            <w:pPr>
              <w:spacing w:after="200"/>
            </w:pPr>
          </w:p>
        </w:tc>
      </w:tr>
      <w:tr w:rsidR="00F50EC9" w:rsidRPr="00FC7E94" w14:paraId="0F7CE7D7" w14:textId="77777777" w:rsidTr="00C27781">
        <w:tc>
          <w:tcPr>
            <w:tcW w:w="1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A43805" w14:textId="77777777" w:rsidR="00F50EC9" w:rsidRPr="00C0524B" w:rsidRDefault="00F50EC9" w:rsidP="00E90031">
            <w:pPr>
              <w:spacing w:after="0"/>
            </w:pPr>
          </w:p>
        </w:tc>
        <w:tc>
          <w:tcPr>
            <w:tcW w:w="7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060211" w14:textId="53A073ED" w:rsidR="00F50EC9" w:rsidRPr="00A41996" w:rsidRDefault="00E90031" w:rsidP="00D71CD5">
            <w:pPr>
              <w:spacing w:after="0"/>
            </w:pPr>
            <w:r w:rsidRPr="00E90031">
              <w:t>Optional QuTech lab tour in Delft</w:t>
            </w:r>
            <w:r>
              <w:br/>
            </w:r>
            <w:r w:rsidRPr="00E90031">
              <w:t xml:space="preserve">(Buses </w:t>
            </w:r>
            <w:r w:rsidR="00C26C70">
              <w:t>depart</w:t>
            </w:r>
            <w:r w:rsidR="00C26C70" w:rsidRPr="00E90031">
              <w:t xml:space="preserve"> </w:t>
            </w:r>
            <w:r w:rsidRPr="00E90031">
              <w:t xml:space="preserve">from </w:t>
            </w:r>
            <w:r w:rsidR="001F0F24">
              <w:t xml:space="preserve">the </w:t>
            </w:r>
            <w:r w:rsidRPr="00E90031">
              <w:t xml:space="preserve">Europe Building at </w:t>
            </w:r>
            <w:r w:rsidR="00D71CD5">
              <w:t>13</w:t>
            </w:r>
            <w:r w:rsidRPr="00E90031">
              <w:t>:</w:t>
            </w:r>
            <w:r w:rsidR="00D71CD5">
              <w:t>3</w:t>
            </w:r>
            <w:r w:rsidR="00D71CD5" w:rsidRPr="00E90031">
              <w:t>0</w:t>
            </w:r>
            <w:r w:rsidRPr="00E90031">
              <w:t>)</w:t>
            </w:r>
          </w:p>
        </w:tc>
        <w:tc>
          <w:tcPr>
            <w:tcW w:w="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0F62" w14:textId="77777777" w:rsidR="00F50EC9" w:rsidRPr="00FC7E94" w:rsidRDefault="00F50EC9" w:rsidP="00C27781">
            <w:pPr>
              <w:spacing w:after="200"/>
            </w:pPr>
          </w:p>
        </w:tc>
      </w:tr>
    </w:tbl>
    <w:p w14:paraId="45D6D04A" w14:textId="77777777" w:rsidR="00F0461E" w:rsidRPr="00FC7E94" w:rsidRDefault="00F0461E">
      <w:pPr>
        <w:spacing w:after="200"/>
      </w:pPr>
    </w:p>
    <w:sectPr w:rsidR="00F0461E" w:rsidRPr="00FC7E94" w:rsidSect="007B3206">
      <w:pgSz w:w="11906" w:h="16838"/>
      <w:pgMar w:top="1440" w:right="1440" w:bottom="26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4DFD2" w14:textId="77777777" w:rsidR="00E67CAC" w:rsidRDefault="00E67CAC" w:rsidP="007B3206">
      <w:pPr>
        <w:spacing w:after="0" w:line="240" w:lineRule="auto"/>
      </w:pPr>
      <w:r>
        <w:separator/>
      </w:r>
    </w:p>
  </w:endnote>
  <w:endnote w:type="continuationSeparator" w:id="0">
    <w:p w14:paraId="73F3944F" w14:textId="77777777" w:rsidR="00E67CAC" w:rsidRDefault="00E67CAC" w:rsidP="007B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61727" w14:textId="77777777" w:rsidR="007B3206" w:rsidRDefault="007B3206">
    <w:pPr>
      <w:pStyle w:val="Footer"/>
    </w:pPr>
    <w:r>
      <w:rPr>
        <w:noProof/>
      </w:rPr>
      <w:drawing>
        <wp:inline distT="0" distB="0" distL="0" distR="0" wp14:anchorId="29F53D64" wp14:editId="4040F940">
          <wp:extent cx="1176528" cy="1179576"/>
          <wp:effectExtent l="0" t="0" r="0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6528" cy="1179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115DB" w14:textId="77777777" w:rsidR="00E67CAC" w:rsidRDefault="00E67CAC" w:rsidP="007B3206">
      <w:pPr>
        <w:spacing w:after="0" w:line="240" w:lineRule="auto"/>
      </w:pPr>
      <w:r>
        <w:separator/>
      </w:r>
    </w:p>
  </w:footnote>
  <w:footnote w:type="continuationSeparator" w:id="0">
    <w:p w14:paraId="73C33A3B" w14:textId="77777777" w:rsidR="00E67CAC" w:rsidRDefault="00E67CAC" w:rsidP="007B320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ladimir Frolov">
    <w15:presenceInfo w15:providerId="Windows Live" w15:userId="33884743e92e0d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displayBackgroundShape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1E"/>
    <w:rsid w:val="000249AC"/>
    <w:rsid w:val="00044ADA"/>
    <w:rsid w:val="00053091"/>
    <w:rsid w:val="00076511"/>
    <w:rsid w:val="00090493"/>
    <w:rsid w:val="000C45D0"/>
    <w:rsid w:val="00114335"/>
    <w:rsid w:val="001335AD"/>
    <w:rsid w:val="001603AB"/>
    <w:rsid w:val="00163B4F"/>
    <w:rsid w:val="00165272"/>
    <w:rsid w:val="001F0F24"/>
    <w:rsid w:val="001F397F"/>
    <w:rsid w:val="00210534"/>
    <w:rsid w:val="00230B53"/>
    <w:rsid w:val="002432CD"/>
    <w:rsid w:val="00262D5B"/>
    <w:rsid w:val="00264AB9"/>
    <w:rsid w:val="002721A7"/>
    <w:rsid w:val="00274934"/>
    <w:rsid w:val="00282E36"/>
    <w:rsid w:val="002D72E2"/>
    <w:rsid w:val="003D5D3B"/>
    <w:rsid w:val="0041728F"/>
    <w:rsid w:val="00440D2E"/>
    <w:rsid w:val="004B4BC1"/>
    <w:rsid w:val="004B60D0"/>
    <w:rsid w:val="004D34DA"/>
    <w:rsid w:val="005066F4"/>
    <w:rsid w:val="00553DC9"/>
    <w:rsid w:val="00556401"/>
    <w:rsid w:val="00567EE1"/>
    <w:rsid w:val="005879D7"/>
    <w:rsid w:val="005C19C4"/>
    <w:rsid w:val="005D725C"/>
    <w:rsid w:val="005D7F92"/>
    <w:rsid w:val="00606486"/>
    <w:rsid w:val="00611119"/>
    <w:rsid w:val="00611C5E"/>
    <w:rsid w:val="0063005A"/>
    <w:rsid w:val="006351F0"/>
    <w:rsid w:val="00643E35"/>
    <w:rsid w:val="00646932"/>
    <w:rsid w:val="00656834"/>
    <w:rsid w:val="00672D72"/>
    <w:rsid w:val="00680BC7"/>
    <w:rsid w:val="006A4C5B"/>
    <w:rsid w:val="006A75A6"/>
    <w:rsid w:val="006B5E8A"/>
    <w:rsid w:val="006B649B"/>
    <w:rsid w:val="006C29C0"/>
    <w:rsid w:val="006C2CE5"/>
    <w:rsid w:val="006C734A"/>
    <w:rsid w:val="006E777D"/>
    <w:rsid w:val="00703E93"/>
    <w:rsid w:val="0070541A"/>
    <w:rsid w:val="00746851"/>
    <w:rsid w:val="00757C30"/>
    <w:rsid w:val="007B3206"/>
    <w:rsid w:val="007C2AEE"/>
    <w:rsid w:val="007F201C"/>
    <w:rsid w:val="008165A9"/>
    <w:rsid w:val="008363CC"/>
    <w:rsid w:val="00861D75"/>
    <w:rsid w:val="00885786"/>
    <w:rsid w:val="008932AA"/>
    <w:rsid w:val="008B353E"/>
    <w:rsid w:val="008C011D"/>
    <w:rsid w:val="00913566"/>
    <w:rsid w:val="00921C13"/>
    <w:rsid w:val="00955B7C"/>
    <w:rsid w:val="009E3F50"/>
    <w:rsid w:val="00A017F1"/>
    <w:rsid w:val="00A06BE4"/>
    <w:rsid w:val="00A14060"/>
    <w:rsid w:val="00A168EF"/>
    <w:rsid w:val="00A41996"/>
    <w:rsid w:val="00A67B79"/>
    <w:rsid w:val="00AD1786"/>
    <w:rsid w:val="00AE6EE6"/>
    <w:rsid w:val="00B34942"/>
    <w:rsid w:val="00B5530C"/>
    <w:rsid w:val="00BF1A33"/>
    <w:rsid w:val="00C02303"/>
    <w:rsid w:val="00C0524B"/>
    <w:rsid w:val="00C14367"/>
    <w:rsid w:val="00C26C70"/>
    <w:rsid w:val="00CC1585"/>
    <w:rsid w:val="00D062E0"/>
    <w:rsid w:val="00D0703C"/>
    <w:rsid w:val="00D67472"/>
    <w:rsid w:val="00D71CD5"/>
    <w:rsid w:val="00DF15F1"/>
    <w:rsid w:val="00E13B22"/>
    <w:rsid w:val="00E67CAC"/>
    <w:rsid w:val="00E84B60"/>
    <w:rsid w:val="00E90031"/>
    <w:rsid w:val="00ED2ED9"/>
    <w:rsid w:val="00ED3DC5"/>
    <w:rsid w:val="00F0461E"/>
    <w:rsid w:val="00F23D3A"/>
    <w:rsid w:val="00F36AA1"/>
    <w:rsid w:val="00F436A5"/>
    <w:rsid w:val="00F50EC9"/>
    <w:rsid w:val="00F8103A"/>
    <w:rsid w:val="00F85E94"/>
    <w:rsid w:val="00F87724"/>
    <w:rsid w:val="00FB675C"/>
    <w:rsid w:val="00FC567A"/>
    <w:rsid w:val="00FC7E94"/>
    <w:rsid w:val="00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9F7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B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6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7C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C3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C3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C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C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7C30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1433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433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3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06"/>
  </w:style>
  <w:style w:type="paragraph" w:styleId="Footer">
    <w:name w:val="footer"/>
    <w:basedOn w:val="Normal"/>
    <w:link w:val="FooterChar"/>
    <w:uiPriority w:val="99"/>
    <w:unhideWhenUsed/>
    <w:rsid w:val="007B3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7E237F-2E3B-5041-8B07-6B0DC6B302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A7AD6D-445F-9F43-ABD4-A31535B4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672</Words>
  <Characters>3835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Floor van de Pavert</dc:creator>
  <cp:lastModifiedBy>Vladimir Frolov</cp:lastModifiedBy>
  <cp:revision>19</cp:revision>
  <cp:lastPrinted>2016-03-25T15:08:00Z</cp:lastPrinted>
  <dcterms:created xsi:type="dcterms:W3CDTF">2016-04-25T16:35:00Z</dcterms:created>
  <dcterms:modified xsi:type="dcterms:W3CDTF">2016-05-04T14:03:00Z</dcterms:modified>
</cp:coreProperties>
</file>